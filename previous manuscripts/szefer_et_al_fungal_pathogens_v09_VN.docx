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on secondary succession of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We initiated secondary succession on 36 vegetation plots (5 x 5m) organized in six blocks and followed successional trajectory in control plots, with experimentally excluded insects by insecticides, fungal pathogens by fungicides, and vertebrate predators by exclosures, and plots with introduced additional generalist herbivores, over the course of one year.</w:t>
      </w:r>
    </w:p>
    <w:p>
      <w:pPr>
        <w:pStyle w:val="TextBody"/>
        <w:rPr/>
      </w:pPr>
      <w:r>
        <w:rPr>
          <w:rFonts w:ascii="Times New Roman" w:hAnsi="Times New Roman"/>
          <w:lang w:val="en-GB"/>
        </w:rPr>
        <w:t xml:space="preserve">3. Insects were responsible for increased plant diversity, shifts in plant community composition and lower community mean leaf dry matter content. However, experimentally elevated density of generalist herbivores did not have the same diversifying effect, only reduced plant biomass and stem density. No other treatment had a significant effect on plant diversity, biomass or density during succession. </w:t>
      </w:r>
    </w:p>
    <w:p>
      <w:pPr>
        <w:pStyle w:val="TextBody"/>
        <w:rPr/>
      </w:pPr>
      <w:r>
        <w:rPr>
          <w:rFonts w:ascii="Times New Roman" w:hAnsi="Times New Roman"/>
          <w:lang w:val="en-GB"/>
        </w:rPr>
        <w:t>4. Community composition varied greatly between control plots from different experimental blocks. Using null model approach, we showed that the presence of insects and their vertebrate predators increased predictability of community assembly processes for woody plants, whilst the same effect was not found for fungi or additional herbivores.</w:t>
      </w:r>
    </w:p>
    <w:p>
      <w:pPr>
        <w:pStyle w:val="TextBody"/>
        <w:rPr/>
      </w:pPr>
      <w:r>
        <w:rPr>
          <w:rFonts w:ascii="Times New Roman" w:hAnsi="Times New Roman"/>
          <w:i/>
          <w:iCs/>
          <w:lang w:val="en-GB"/>
        </w:rPr>
        <w:t>4. Synthesis</w:t>
      </w:r>
      <w:r>
        <w:rPr>
          <w:rFonts w:ascii="Times New Roman" w:hAnsi="Times New Roman"/>
          <w:lang w:val="en-GB"/>
        </w:rPr>
        <w:t xml:space="preserve">. The early rainforest succession is not entirely plant-driven. In early successional communities, insects impacted plant diversity, abundance, species and leaf trait community composition. As expected, the early succession trajectories are highly variable, but insects and vertebrate predators can reduce that unpredictability. Simplified or disturbed insect and vertebrate communities can thus impact the regeneration dynamics of tropical forests. </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including the dynamics of species composition and species functional traits (Turner, 2001). Succession can be seen as an outcome of deterministic, rule-based process driven mainly by inter-specific competition and environmental filtering, acting however on an initial species pool determined by often unpredictable dispersal events (van Breugel et al., 2012; Asefa et al., 2017; Craven et al., 2018). Forest regeneration patterns are thus hypothesized to be mainly shaped by plant traits and abiotic conditions (Yamamoto, 2000; Schnitzer &amp; Bongers, 2002), while the effects of top-down biotic interactions have been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et al., 1998; Milton &amp;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with competition-free space. This environmental filtering favours traits that maximize dispersal and growth rate at the expense of anti-herbivore defences (Coley et al., 1985; Denslow, 1987; Herms &amp; Mattson, 1992). Therefore, the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reach higher density on secondary than primary forest foliage because of the higher abundance of more palatable and poorly defended young foliage in secondary forests (Lepš et al., 2001; Whitfeld et al., 2012). In contrast, pathogenic fungi, potential density-dependent mortality factors, have higher infection rates in shade tolerant species (García-Guzmán &amp; Heil, 2014). Mobile predators, including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(Trumble et al., 1993; Strauss &amp;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(Buzzard et al., 2015;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factors such as herbivory during succession has not been examined.</w:t>
      </w:r>
    </w:p>
    <w:p>
      <w:pPr>
        <w:pStyle w:val="TextBody"/>
        <w:rPr/>
      </w:pPr>
      <w:r>
        <w:rPr>
          <w:rFonts w:ascii="Times New Roman" w:hAnsi="Times New Roman"/>
          <w:lang w:val="en-GB"/>
        </w:rPr>
        <w:t>Even under uniform environmental conditions succession can progress by alternative, divergent pathways (Mesquita et al., 2001; Suding et al., 2004; Williamson et al., 2012). This unpredictability is assigned to random, neutral dynamics (Hubbel, 2001) including colonization, extinction, and ecological drift. Some of these random changes in the structure of early successional plant communities may persist for decades (Saldarriaga et al., 1988). Early changes in successional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In theory, Janzen-Connell type of density dependent response by herbivores and/or their predators can  increase the predictability of succession, but this hypothesis has yet to be tested in secondary tropical rainforests.</w:t>
      </w:r>
    </w:p>
    <w:p>
      <w:pPr>
        <w:pStyle w:val="TextBody"/>
        <w:rPr/>
      </w:pPr>
      <w:r>
        <w:rPr>
          <w:rFonts w:ascii="Times New Roman" w:hAnsi="Times New Roman"/>
          <w:lang w:val="en-GB"/>
        </w:rPr>
        <w:t>In this paper we experimentally test the hypothesis that above-ground biotic factors (fungal pathogens, insect herbivores, and predators) can have significant impact on the direction of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 abundance, cause simplification of the plant community composition through increased inter-specific competition. We hypothesize that the impact of pathogenic fungi, at least for the initial stages of secondary succession, may be weaker than in primary forest because of the relatively unfavourable micro-climatic conditions and fewer opportunities for seedling infection from conspecific mature trees. Finally, we hypothesize that the biotic factors, by responding to the initial plant composition mostly determined by stochastic dispersal, can shift succession trajectories in a predictable manner by increasing determinism in community assembly processes.</w:t>
      </w:r>
    </w:p>
    <w:p>
      <w:pPr>
        <w:pStyle w:val="TextBody"/>
        <w:rPr/>
      </w:pPr>
      <w:bookmarkStart w:id="1" w:name="materials-and-methods"/>
      <w:bookmarkEnd w:id="1"/>
      <w:r>
        <w:rPr>
          <w:rFonts w:ascii="Times New Roman" w:hAnsi="Times New Roman"/>
          <w:b/>
          <w:bCs/>
          <w:lang w:val="en-GB"/>
        </w:rPr>
        <w:t>Materials and methods</w:t>
      </w:r>
    </w:p>
    <w:p>
      <w:pPr>
        <w:pStyle w:val="TextBody"/>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village (145°5′32″E, 5°14′26″S) located in the Wanang Conservation Area in the Ramu River basin, Madang Province, Papua New Guinea. The climate in the region is humid, with a mild dry season from July to September. Annual rainfall averages around 3500 mm and the mean annual temperature 26°C (McAlpine et al., 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starting on bare ground. Old abandoned gardens have an open canopy and a mostly undisturbed seed bank, which is required for initiation of secondary growth. The lack of tillage and the lack of pesticide or fertilizer use during cultivation leaves soil properties and microbial biomass unchanged, making local conditions practically indistinguishable from soil in naturally created forest gaps (Kukla et al., 2019). Usually the structure of regenerating forests resembles that of the nearby natural forest tree gaps (</w:t>
      </w:r>
      <w:commentRangeStart w:id="0"/>
      <w:r>
        <w:rPr>
          <w:rFonts w:ascii="Times New Roman" w:hAnsi="Times New Roman"/>
          <w:lang w:val="en-GB"/>
        </w:rPr>
        <w:t>pers</w:t>
      </w:r>
      <w:r>
        <w:rPr>
          <w:rFonts w:ascii="Times New Roman" w:hAnsi="Times New Roman"/>
          <w:lang w:val="en-GB"/>
        </w:rPr>
      </w:r>
      <w:commentRangeEnd w:id="0"/>
      <w:r>
        <w:commentReference w:id="0"/>
      </w:r>
      <w:r>
        <w:rPr>
          <w:rFonts w:ascii="Times New Roman" w:hAnsi="Times New Roman"/>
          <w:lang w:val="en-GB"/>
        </w:rPr>
        <w:t xml:space="preserve">. obs.). </w:t>
      </w:r>
    </w:p>
    <w:p>
      <w:pPr>
        <w:pStyle w:val="TextBody"/>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xml:space="preserve">, separated by a minimal distance of 200 m. Within each block we cleared all aboveground vegetation and removed all the rocks and dead wood so that bare soil covered </w:t>
      </w:r>
      <w:r>
        <w:rPr>
          <w:rFonts w:cs="Times New Roman" w:ascii="Times New Roman" w:hAnsi="Times New Roman"/>
          <w:lang w:val="en-GB"/>
        </w:rPr>
        <w:t>≥</w:t>
      </w:r>
      <w:r>
        <w:rPr>
          <w:rFonts w:ascii="Times New Roman" w:hAnsi="Times New Roman"/>
          <w:lang w:val="en-GB"/>
        </w:rPr>
        <w:t>95% of each plot. We also removed all tree stumps and tree roots from the top 30 cm of soil to prevent re-sprouting. These initial preparations were shown to have no effect on the seed bank and soil conditions (Chazdon, 2014). Within each block, six 5x5 m experimental plots were established, resulting in 36 experimental plots in total (six plots within each of the six blocks). Individual plots were separated by 1-meter gaps. We also cleared 3-meter margins around each block to minimize edge effects. A control plot and five experimental treatments were randomly assigned within each block according to a randomized design. The following treatments were applied continuously for 12 months:</w:t>
      </w:r>
    </w:p>
    <w:p>
      <w:pPr>
        <w:pStyle w:val="TextBody"/>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pPr>
      <w:r>
        <w:rPr>
          <w:rFonts w:ascii="Times New Roman" w:hAnsi="Times New Roman"/>
          <w:lang w:val="en-GB"/>
        </w:rPr>
        <w:t xml:space="preserve">2. Exclusion of </w:t>
      </w:r>
      <w:commentRangeStart w:id="1"/>
      <w:r>
        <w:rPr>
          <w:rFonts w:ascii="Times New Roman" w:hAnsi="Times New Roman"/>
          <w:lang w:val="en-GB"/>
        </w:rPr>
        <w:t xml:space="preserve">pathogenic </w:t>
      </w:r>
      <w:r>
        <w:rPr>
          <w:rFonts w:ascii="Times New Roman" w:hAnsi="Times New Roman"/>
          <w:lang w:val="en-GB"/>
        </w:rPr>
      </w:r>
      <w:commentRangeEnd w:id="1"/>
      <w:r>
        <w:commentReference w:id="1"/>
      </w:r>
      <w:r>
        <w:rPr>
          <w:rFonts w:ascii="Times New Roman" w:hAnsi="Times New Roman"/>
          <w:lang w:val="en-GB"/>
        </w:rPr>
        <w:t xml:space="preserve">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 xml:space="preserve">3. Insect </w:t>
      </w:r>
      <w:del w:id="0" w:author="Unknown Author" w:date="2019-03-19T13:22:04Z">
        <w:r>
          <w:rPr>
            <w:rFonts w:ascii="Times New Roman" w:hAnsi="Times New Roman"/>
            <w:lang w:val="en-GB"/>
          </w:rPr>
          <w:commentReference w:id="2"/>
        </w:r>
      </w:del>
      <w:r>
        <w:rPr>
          <w:rFonts w:ascii="Times New Roman" w:hAnsi="Times New Roman"/>
          <w:lang w:val="en-GB"/>
        </w:rPr>
        <w:t>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 the enclosed traps accessible to ants but not to flying insects (used also in Klimes </w:t>
      </w:r>
      <w:r>
        <w:rPr>
          <w:rFonts w:ascii="Times New Roman" w:hAnsi="Times New Roman"/>
          <w:highlight w:val="yellow"/>
          <w:lang w:val="en-GB"/>
        </w:rPr>
        <w:t>et al. xxx</w:t>
      </w:r>
      <w:r>
        <w:rPr>
          <w:rFonts w:ascii="Times New Roman" w:hAnsi="Times New Roman"/>
          <w:lang w:val="en-GB"/>
        </w:rPr>
        <w:t xml:space="preserve">)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level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del w:id="1" w:author="Unknown Author" w:date="2019-03-19T13:21:48Z">
        <w:r>
          <w:rPr>
            <w:rFonts w:ascii="Times New Roman" w:hAnsi="Times New Roman"/>
            <w:highlight w:val="yellow"/>
            <w:lang w:val="en-GB"/>
          </w:rPr>
          <w:delText>[Supporting Information, Fig S1 &gt;&gt;&gt; Vojta</w:delText>
        </w:r>
      </w:del>
      <w:del w:id="2" w:author="Unknown Author" w:date="2019-03-19T13:21:48Z">
        <w:r>
          <w:rPr>
            <w:rFonts w:ascii="Times New Roman" w:hAnsi="Times New Roman"/>
            <w:highlight w:val="yellow"/>
            <w:lang w:val="en-GB"/>
          </w:rPr>
          <w:commentReference w:id="3"/>
        </w:r>
      </w:del>
      <w:del w:id="3" w:author="Unknown Author" w:date="2019-03-19T13:21:48Z">
        <w:r>
          <w:rPr>
            <w:rFonts w:ascii="Times New Roman" w:hAnsi="Times New Roman"/>
            <w:highlight w:val="yellow"/>
            <w:lang w:val="en-GB"/>
          </w:rPr>
          <w:delText xml:space="preserve">] </w:delText>
        </w:r>
      </w:del>
      <w:r>
        <w:rPr>
          <w:rFonts w:ascii="Times New Roman" w:hAnsi="Times New Roman"/>
          <w:lang w:val="en-GB"/>
        </w:rPr>
        <w:t>. Every two weeks, 25 weevils were collected in surrounding forest, starved for 24 hours and released into the plot every two weeks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level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randomly sampling leaves from the pool of all leaves for each species at a given plot until 50x50 cm area (“leaf frame”) was filled. The frame was then photographed and processed using ImageJ software (Schneider et al. 2012). Herbivory, defined as a proportion of leaf area loss due to insect feeding, was obtained by comparing leaf area measured to the total estimated area for intact leaves. Leaf frame samples were then oven dried and weighed, and leaf dry matter content (LDMC) was recorded. The specific leaf area (SLA, in cm</w:t>
      </w:r>
      <w:r>
        <w:rPr>
          <w:rFonts w:ascii="Times New Roman" w:hAnsi="Times New Roman"/>
          <w:vertAlign w:val="superscript"/>
          <w:lang w:val="en-GB"/>
        </w:rPr>
        <w:t>2</w:t>
      </w:r>
      <w:r>
        <w:rPr>
          <w:rFonts w:ascii="Times New Roman" w:hAnsi="Times New Roman"/>
          <w:lang w:val="en-GB"/>
        </w:rPr>
        <w:t>g</w:t>
      </w:r>
      <w:r>
        <w:rPr>
          <w:rFonts w:ascii="Times New Roman" w:hAnsi="Times New Roman"/>
          <w:vertAlign w:val="superscript"/>
          <w:lang w:val="en-GB"/>
        </w:rPr>
        <w:t>-1</w:t>
      </w:r>
      <w:r>
        <w:rPr>
          <w:rFonts w:ascii="Times New Roman" w:hAnsi="Times New Roman"/>
          <w:lang w:val="en-GB"/>
        </w:rPr>
        <w:t>) was calculated as a ratio of leaf area to its dry mass. The community-weighted mean (CWM) was used for LDMC and SLA in the analysis.. CWMs are average trait values where each species’ contribution is weighted by its biomass.</w:t>
      </w:r>
    </w:p>
    <w:p>
      <w:pPr>
        <w:pStyle w:val="TextBody"/>
        <w:rPr/>
      </w:pPr>
      <w:r>
        <w:rPr>
          <w:rFonts w:ascii="Times New Roman" w:hAnsi="Times New Roman"/>
          <w:i/>
          <w:iCs/>
          <w:lang w:val="en-GB"/>
        </w:rPr>
        <w:t>Data analysis</w:t>
      </w:r>
    </w:p>
    <w:p>
      <w:pPr>
        <w:pStyle w:val="TextBody"/>
        <w:rPr/>
      </w:pPr>
      <w:r>
        <w:rPr>
          <w:rFonts w:ascii="Times New Roman" w:hAnsi="Times New Roman"/>
          <w:color w:val="222222"/>
          <w:lang w:val="en-GB"/>
        </w:rPr>
        <w:t xml:space="preserve">All analyses were performed in R (R Core Team, 2018). </w:t>
      </w:r>
      <w:r>
        <w:rPr>
          <w:rFonts w:ascii="Times New Roman" w:hAnsi="Times New Roman"/>
          <w:lang w:val="en-GB"/>
        </w:rPr>
        <w:t xml:space="preserve">To evaluate the effects of treatments on various community characteristics, we developed linear and generalized linear mixed-models using the </w:t>
      </w:r>
      <w:r>
        <w:rPr>
          <w:rFonts w:ascii="Times New Roman" w:hAnsi="Times New Roman"/>
          <w:i/>
          <w:iCs/>
          <w:lang w:val="en-GB"/>
        </w:rPr>
        <w:t>lme4</w:t>
      </w:r>
      <w:r>
        <w:rPr>
          <w:rFonts w:ascii="Times New Roman" w:hAnsi="Times New Roman"/>
          <w:lang w:val="en-GB"/>
        </w:rPr>
        <w:t xml:space="preserve"> package </w:t>
      </w:r>
      <w:r>
        <w:rPr>
          <w:rFonts w:ascii="Times New Roman" w:hAnsi="Times New Roman"/>
          <w:color w:val="222222"/>
          <w:lang w:val="en-GB"/>
        </w:rPr>
        <w:t>(Bates et al., 2015</w:t>
      </w:r>
      <w:r>
        <w:rPr>
          <w:rFonts w:ascii="Times New Roman" w:hAnsi="Times New Roman"/>
          <w:lang w:val="en-GB"/>
        </w:rPr>
        <w:t xml:space="preserve">) where we considered block (garden) as a random factor. We modelled diversity, logarithm of the plot biomass  and CWM for traits using </w:t>
      </w:r>
      <w:r>
        <w:rPr>
          <w:rFonts w:ascii="Times New Roman" w:hAnsi="Times New Roman"/>
          <w:i/>
          <w:iCs/>
          <w:lang w:val="en-GB"/>
        </w:rPr>
        <w:t>lmer</w:t>
      </w:r>
      <w:r>
        <w:rPr>
          <w:rFonts w:ascii="Times New Roman" w:hAnsi="Times New Roman"/>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lang w:val="en-GB"/>
        </w:rPr>
        <w:t xml:space="preserve"> package (Kuznetsova et al., 2017).</w:t>
      </w:r>
    </w:p>
    <w:p>
      <w:pPr>
        <w:pStyle w:val="TextBody"/>
        <w:rPr/>
      </w:pPr>
      <w:r>
        <w:rPr>
          <w:rFonts w:ascii="Times New Roman" w:hAnsi="Times New Roman"/>
          <w:lang w:val="en-GB"/>
        </w:rPr>
        <w:t xml:space="preserve">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to test for differences in community composition. Significance of observed differences were assessed by permutation tests (999 randomizations), while preserving the random structure of blocks determined by the experimental design. Because of the differences in plant community biomass among plots, individual plant biomass was expressed as the proportion </w:t>
      </w:r>
      <w:del w:id="4" w:author="Unknown Author" w:date="2019-03-19T13:21:19Z">
        <w:r>
          <w:rPr>
            <w:rFonts w:ascii="Times New Roman" w:hAnsi="Times New Roman"/>
            <w:lang w:val="en-GB"/>
          </w:rPr>
          <w:commentReference w:id="4"/>
        </w:r>
      </w:del>
      <w:r>
        <w:rPr>
          <w:rFonts w:ascii="Times New Roman" w:hAnsi="Times New Roman"/>
          <w:lang w:val="en-GB"/>
        </w:rPr>
        <w:t xml:space="preserve">of the total biomass of the community. To test for dominance shifts in our communities we selected a few species to compare their relative abundance in control plots and treatment plots. For meaningful comparisons, we chose species which were present in control and treatment plots in at least three blocks, and which on average represented &gt;5% of the community biomass. We compared average proportions for a given species between control and treatment using </w:t>
      </w:r>
      <w:r>
        <w:rPr>
          <w:rFonts w:ascii="Times New Roman" w:hAnsi="Times New Roman"/>
          <w:i/>
          <w:iCs/>
          <w:lang w:val="en-GB"/>
        </w:rPr>
        <w:t>betareg</w:t>
      </w:r>
      <w:r>
        <w:rPr>
          <w:rFonts w:ascii="Times New Roman" w:hAnsi="Times New Roman"/>
          <w:lang w:val="en-GB"/>
        </w:rPr>
        <w:t xml:space="preserve"> function in the </w:t>
      </w:r>
      <w:r>
        <w:rPr>
          <w:rFonts w:ascii="Times New Roman" w:hAnsi="Times New Roman"/>
          <w:i/>
          <w:iCs/>
          <w:lang w:val="en-GB"/>
        </w:rPr>
        <w:t>betareg</w:t>
      </w:r>
      <w:r>
        <w:rPr>
          <w:rFonts w:ascii="Times New Roman" w:hAnsi="Times New Roman"/>
          <w:lang w:val="en-GB"/>
        </w:rPr>
        <w:t xml:space="preserve"> package (Cribari-Neto &amp; Zeileis, 2010). To see if there were differences in trait values between species responsible for the community composition shifts, we built a linear mixed-effects model with trait values from the control plots as a response and blocks included as a random effect. For multiple comparisons we used the </w:t>
      </w:r>
      <w:r>
        <w:rPr>
          <w:rFonts w:ascii="Times New Roman" w:hAnsi="Times New Roman"/>
          <w:i/>
          <w:iCs/>
          <w:lang w:val="en-GB"/>
        </w:rPr>
        <w:t>lsmeans</w:t>
      </w:r>
      <w:r>
        <w:rPr>
          <w:rFonts w:ascii="Times New Roman" w:hAnsi="Times New Roman"/>
          <w:lang w:val="en-GB"/>
        </w:rPr>
        <w:t xml:space="preserve"> and </w:t>
      </w:r>
      <w:r>
        <w:rPr>
          <w:rFonts w:ascii="Times New Roman" w:hAnsi="Times New Roman"/>
          <w:i/>
          <w:iCs/>
          <w:lang w:val="en-GB"/>
        </w:rPr>
        <w:t>cdt</w:t>
      </w:r>
      <w:r>
        <w:rPr>
          <w:rFonts w:ascii="Times New Roman" w:hAnsi="Times New Roman"/>
          <w:lang w:val="en-GB"/>
        </w:rPr>
        <w:t xml:space="preserve"> functions from the </w:t>
      </w:r>
      <w:r>
        <w:rPr>
          <w:rFonts w:ascii="Times New Roman" w:hAnsi="Times New Roman"/>
          <w:i/>
          <w:iCs/>
          <w:lang w:val="en-GB"/>
        </w:rPr>
        <w:t>emmeans</w:t>
      </w:r>
      <w:r>
        <w:rPr>
          <w:rFonts w:ascii="Times New Roman" w:hAnsi="Times New Roman"/>
          <w:lang w:val="en-GB"/>
        </w:rPr>
        <w:t xml:space="preserve"> package </w:t>
      </w:r>
      <w:bookmarkStart w:id="5" w:name="rstudio_console_output71"/>
      <w:bookmarkEnd w:id="5"/>
      <w:r>
        <w:rPr>
          <w:rFonts w:ascii="Times New Roman" w:hAnsi="Times New Roman"/>
          <w:lang w:val="en-GB"/>
        </w:rPr>
        <w:t>(Lenth, 2019) with Tukey’s multiplicity adjustment.</w:t>
      </w:r>
    </w:p>
    <w:p>
      <w:pPr>
        <w:pStyle w:val="TextBody"/>
        <w:rPr/>
      </w:pPr>
      <w:r>
        <w:rPr>
          <w:rFonts w:ascii="Times New Roman" w:hAnsi="Times New Roman"/>
          <w:lang w:val="en-GB"/>
        </w:rPr>
        <w:t>To determine if the relative importance of random and deterministic processes during community assembly was affected by our treatments, we used a null model approach proposed by Chase et al. (2011).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Stegen et al. (2013) and later by Alberti et al. (2017) based on species’ biomass. We performed separate randomizations for each of the five control and treatment combinations (i.e. C vs. F, C vs. I, C vs. P, C vs. H1, C vs. H2), each comprising six control and six treatment plots. This way we ensured that the experimental treatment plots (30 plots vs. 6 control plots) were not over-represented in the procedure. We set several constraints to the random community assembly process for a single plot: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color w:val="222222"/>
          <w:lang w:val="en-GB"/>
        </w:rPr>
        <w:t xml:space="preserve">999 times. During each iteration we quantified compositional turnover using Bray-Curtis (BC) dissimilarity, calculated with the </w:t>
      </w:r>
      <w:r>
        <w:rPr>
          <w:rFonts w:ascii="Times New Roman" w:hAnsi="Times New Roman"/>
          <w:i/>
          <w:iCs/>
          <w:color w:val="222222"/>
          <w:lang w:val="en-GB"/>
        </w:rPr>
        <w:t>vegdist</w:t>
      </w:r>
      <w:r>
        <w:rPr>
          <w:rFonts w:ascii="Times New Roman" w:hAnsi="Times New Roman"/>
          <w:color w:val="222222"/>
          <w:lang w:val="en-GB"/>
        </w:rPr>
        <w:t xml:space="preserve"> function from the </w:t>
      </w:r>
      <w:r>
        <w:rPr>
          <w:rFonts w:ascii="Times New Roman" w:hAnsi="Times New Roman"/>
          <w:i/>
          <w:iCs/>
          <w:color w:val="222222"/>
          <w:lang w:val="en-GB"/>
        </w:rPr>
        <w:t>vegan</w:t>
      </w:r>
      <w:r>
        <w:rPr>
          <w:rFonts w:ascii="Times New Roman" w:hAnsi="Times New Roman"/>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-1 one 1, we subtracted 0.5 and multiplied this difference by two. The RC index can be used to measure the importance of deterministic processes during community assembly. RC values close to -1 indicate that communities converge deterministically, resulting in a higher than random chance of observing more similar plant community composition. In contrast, RC values approaching 1 suggest that different communities diverge deterministically during the assembly process, resulting in a higher chance of observing more dissimilar plant community composition. Following the procedure developed by Alberti et al.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p>
    <w:p>
      <w:pPr>
        <w:pStyle w:val="TextBody"/>
        <w:rPr>
          <w:rFonts w:ascii="Times New Roman" w:hAnsi="Times New Roman"/>
          <w:b/>
          <w:b/>
          <w:bCs/>
          <w:color w:val="222222"/>
          <w:lang w:val="en-GB"/>
        </w:rPr>
      </w:pPr>
      <w:r>
        <w:rPr>
          <w:rFonts w:ascii="Times New Roman" w:hAnsi="Times New Roman"/>
          <w:b/>
          <w:bCs/>
          <w:color w:val="222222"/>
          <w:lang w:val="en-GB"/>
        </w:rPr>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including 40 woody species. The mean biomass per plot was 82.156 kg (95% CI</w:t>
      </w:r>
      <w:bookmarkStart w:id="6" w:name="rstudio_console_output"/>
      <w:bookmarkEnd w:id="6"/>
      <w:r>
        <w:rPr>
          <w:rFonts w:ascii="Times New Roman" w:hAnsi="Times New Roman"/>
          <w:lang w:val="en-GB"/>
        </w:rPr>
        <w:t xml:space="preserve">: 46.815, </w:t>
      </w:r>
      <w:bookmarkStart w:id="7" w:name="rstudio_console_output1"/>
      <w:bookmarkEnd w:id="7"/>
      <w:r>
        <w:rPr>
          <w:rFonts w:ascii="Times New Roman" w:hAnsi="Times New Roman"/>
          <w:lang w:val="en-GB"/>
        </w:rPr>
        <w:t>144.175). One insecticide treated plot was overgro</w:t>
      </w:r>
      <w:bookmarkStart w:id="8" w:name="rstudio_console_output6"/>
      <w:bookmarkEnd w:id="8"/>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9" w:name="rstudio_console_output8"/>
      <w:bookmarkEnd w:id="9"/>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0" w:name="rstudio_console_output5"/>
      <w:bookmarkEnd w:id="10"/>
      <w:r>
        <w:rPr>
          <w:rFonts w:ascii="Times New Roman" w:hAnsi="Times New Roman"/>
          <w:lang w:val="en-GB"/>
        </w:rPr>
        <w:t xml:space="preserve">t-value = -2.291   p = 0.031). A similar pattern was shown for Simpson’s diversity. Additionally, insecticide caused an increase in LDMC (Fig. 2, t-value = 2.228, p = 0.035) and marginally significant decrease in SLA (t-value = -1.991, p = 0.058). Similar patterns were observed in </w:t>
      </w:r>
      <w:commentRangeStart w:id="5"/>
      <w:r>
        <w:rPr>
          <w:rFonts w:ascii="Times New Roman" w:hAnsi="Times New Roman"/>
          <w:lang w:val="en-GB"/>
        </w:rPr>
        <w:t xml:space="preserve">woody plant </w:t>
      </w:r>
      <w:r>
        <w:rPr>
          <w:rFonts w:ascii="Times New Roman" w:hAnsi="Times New Roman"/>
          <w:lang w:val="en-GB"/>
        </w:rPr>
      </w:r>
      <w:commentRangeEnd w:id="5"/>
      <w:r>
        <w:commentReference w:id="5"/>
      </w:r>
      <w:r>
        <w:rPr>
          <w:rFonts w:ascii="Times New Roman" w:hAnsi="Times New Roman"/>
          <w:lang w:val="en-GB"/>
        </w:rPr>
        <w:t xml:space="preserve">communities, but only for LDMC </w:t>
      </w:r>
      <w:bookmarkStart w:id="11" w:name="rstudio_console_output14"/>
      <w:bookmarkEnd w:id="11"/>
      <w:r>
        <w:rPr>
          <w:rFonts w:ascii="Times New Roman" w:hAnsi="Times New Roman"/>
          <w:lang w:val="en-GB"/>
        </w:rPr>
        <w:t>(t-value = 2.071, p = 0.049). None of the treatments significantly affected the evenness or species richness of our experimental communities.</w:t>
      </w:r>
    </w:p>
    <w:p>
      <w:pPr>
        <w:pStyle w:val="TextBody"/>
        <w:rPr/>
      </w:pPr>
      <w:r>
        <w:rPr>
          <w:rFonts w:ascii="Times New Roman" w:hAnsi="Times New Roman"/>
          <w:lang w:val="en-GB"/>
        </w:rPr>
        <w:t xml:space="preserve">Community composition was highly variable between gardens, mainly due to high species turnover rates, not merely changes in their dominance (Supporting Information, Fig. S2). Species composition was significantly altered only by the insecticide treatment (I) (permutation test Fig 3, F = </w:t>
      </w:r>
      <w:r>
        <w:rPr/>
        <w:t xml:space="preserve">3.135  p = 0.019), </w:t>
      </w:r>
      <w:r>
        <w:rPr>
          <w:rFonts w:ascii="Times New Roman" w:hAnsi="Times New Roman"/>
          <w:lang w:val="en-GB"/>
        </w:rPr>
        <w:t xml:space="preserve">resulting in shifts in the dominance structure in comparison with the control (Fig. 3). The first ordination axis was related to decreasing </w:t>
      </w:r>
      <w:commentRangeStart w:id="6"/>
      <w:r>
        <w:rPr>
          <w:rFonts w:ascii="Times New Roman" w:hAnsi="Times New Roman"/>
          <w:lang w:val="en-GB"/>
        </w:rPr>
        <w:t xml:space="preserve">herbivory </w:t>
      </w:r>
      <w:r>
        <w:rPr>
          <w:rFonts w:ascii="Times New Roman" w:hAnsi="Times New Roman"/>
          <w:lang w:val="en-GB"/>
        </w:rPr>
      </w:r>
      <w:commentRangeEnd w:id="6"/>
      <w:r>
        <w:commentReference w:id="6"/>
      </w:r>
      <w:r>
        <w:rPr>
          <w:rFonts w:ascii="Times New Roman" w:hAnsi="Times New Roman"/>
          <w:lang w:val="en-GB"/>
        </w:rPr>
        <w:t xml:space="preserve">and explained 19.55 % of variation in community composition. Similar effects were present when we considered only woody plant communities (permutation test, </w:t>
      </w:r>
      <w:bookmarkStart w:id="12" w:name="rstudio_console_output4"/>
      <w:bookmarkEnd w:id="12"/>
      <w:r>
        <w:rPr>
          <w:rFonts w:ascii="Times New Roman" w:hAnsi="Times New Roman"/>
          <w:lang w:val="en-GB"/>
        </w:rPr>
        <w:t xml:space="preserve">F = 2.6154, p = 0.05, not shown in the figure). Except for the marginally significance of high herbivory plots (H2), community composition in other treatments didn’t show consistent and predictable patterns. Only a few species were present both in control and treatment plots, allowing comparison of their changes in relative abundance (Supporting Information, Fig. S3). Shifts in dominance structure in the insecticide treated plots were mainly caused by a consistent increase in relative abundance of one of the woody plant dominants: </w:t>
      </w:r>
      <w:r>
        <w:rPr>
          <w:rFonts w:ascii="Times New Roman" w:hAnsi="Times New Roman"/>
          <w:i/>
          <w:iCs/>
          <w:lang w:val="en-GB"/>
        </w:rPr>
        <w:t xml:space="preserve">Pipturus argenteus </w:t>
      </w:r>
      <w:bookmarkStart w:id="13" w:name="rstudio_console_output3"/>
      <w:bookmarkEnd w:id="13"/>
      <w:r>
        <w:rPr>
          <w:rFonts w:ascii="Times New Roman" w:hAnsi="Times New Roman"/>
          <w:lang w:val="en-GB"/>
        </w:rPr>
        <w:t>(z-value = 2.427, p = 0.015)</w:t>
      </w:r>
      <w:r>
        <w:rPr>
          <w:rFonts w:ascii="Times New Roman" w:hAnsi="Times New Roman"/>
          <w:i/>
          <w:iCs/>
          <w:lang w:val="en-GB"/>
        </w:rPr>
        <w:t xml:space="preserve">. </w:t>
      </w:r>
      <w:r>
        <w:rPr>
          <w:rFonts w:ascii="Times New Roman" w:hAnsi="Times New Roman"/>
          <w:lang w:val="en-GB"/>
        </w:rPr>
        <w:t xml:space="preserve">This pattern coincided with decreased dominance of </w:t>
      </w:r>
      <w:r>
        <w:rPr>
          <w:rFonts w:ascii="Times New Roman" w:hAnsi="Times New Roman"/>
          <w:i/>
          <w:iCs/>
          <w:lang w:val="en-GB"/>
        </w:rPr>
        <w:t>Mikania micrantha</w:t>
      </w:r>
      <w:r>
        <w:rPr>
          <w:rFonts w:ascii="Times New Roman" w:hAnsi="Times New Roman"/>
          <w:lang w:val="en-GB"/>
        </w:rPr>
        <w:t xml:space="preserve"> </w:t>
      </w:r>
      <w:bookmarkStart w:id="14" w:name="rstudio_console_output7"/>
      <w:bookmarkEnd w:id="14"/>
      <w:r>
        <w:rPr>
          <w:rFonts w:ascii="Times New Roman" w:hAnsi="Times New Roman"/>
          <w:lang w:val="en-GB"/>
        </w:rPr>
        <w:t xml:space="preserve">(z-value = -2.060, p = 0.039) and </w:t>
      </w:r>
      <w:r>
        <w:rPr>
          <w:rFonts w:ascii="Times New Roman" w:hAnsi="Times New Roman"/>
          <w:i/>
          <w:iCs/>
          <w:lang w:val="en-GB"/>
        </w:rPr>
        <w:t xml:space="preserve">Melanolepis multiglandulosa </w:t>
      </w:r>
      <w:bookmarkStart w:id="15" w:name="rstudio_console_output9"/>
      <w:bookmarkEnd w:id="15"/>
      <w:r>
        <w:rPr>
          <w:rFonts w:ascii="Times New Roman" w:hAnsi="Times New Roman"/>
          <w:lang w:val="en-GB"/>
        </w:rPr>
        <w:t xml:space="preserve">(z-value = -2.804, p = 0.005). In these three species, there were no significant differences in leaf area loss due to herbivory (Supporting Information, Fig. S4). However, they differed significantly in their SLA and LDMC values, with </w:t>
      </w:r>
      <w:r>
        <w:rPr>
          <w:rFonts w:ascii="Times New Roman" w:hAnsi="Times New Roman"/>
          <w:i/>
          <w:iCs/>
          <w:lang w:val="en-GB"/>
        </w:rPr>
        <w:t>P. argenteus</w:t>
      </w:r>
      <w:r>
        <w:rPr>
          <w:rFonts w:ascii="Times New Roman" w:hAnsi="Times New Roman"/>
          <w:lang w:val="en-GB"/>
        </w:rPr>
        <w:t xml:space="preserve"> having higher SLA and lower LDMC value than </w:t>
      </w:r>
      <w:r>
        <w:rPr>
          <w:rFonts w:ascii="Times New Roman" w:hAnsi="Times New Roman"/>
          <w:i/>
          <w:iCs/>
          <w:lang w:val="en-GB"/>
        </w:rPr>
        <w:t>M.micrantha</w:t>
      </w:r>
      <w:r>
        <w:rPr>
          <w:rFonts w:ascii="Times New Roman" w:hAnsi="Times New Roman"/>
          <w:lang w:val="en-GB"/>
        </w:rPr>
        <w:t xml:space="preserve"> and </w:t>
      </w:r>
      <w:r>
        <w:rPr>
          <w:rFonts w:ascii="Times New Roman" w:hAnsi="Times New Roman"/>
          <w:i/>
          <w:iCs/>
          <w:lang w:val="en-GB"/>
        </w:rPr>
        <w:t>M. multiglandulosa</w:t>
      </w:r>
      <w:r>
        <w:rPr>
          <w:rFonts w:ascii="Times New Roman" w:hAnsi="Times New Roman"/>
          <w:lang w:val="en-GB"/>
        </w:rPr>
        <w:t xml:space="preserve"> .</w:t>
      </w:r>
    </w:p>
    <w:p>
      <w:pPr>
        <w:pStyle w:val="TextBody"/>
        <w:rPr/>
      </w:pPr>
      <w:r>
        <w:rPr>
          <w:rFonts w:ascii="Times New Roman" w:hAnsi="Times New Roman"/>
          <w:lang w:val="en-GB"/>
        </w:rPr>
        <w:t>The RC index values among the control plots showed highly variable, but non-random community composition (Fig. 4). I</w:t>
      </w:r>
      <w:r>
        <w:rPr>
          <w:rFonts w:ascii="Times New Roman" w:hAnsi="Times New Roman"/>
          <w:color w:val="000000"/>
          <w:lang w:val="en-GB"/>
        </w:rPr>
        <w:t>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4.272, p = 0.039) and predator exclusion (</w:t>
      </w:r>
      <w:bookmarkStart w:id="16" w:name="rstudio_console_output2"/>
      <w:bookmarkEnd w:id="16"/>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5.135, P = </w:t>
      </w:r>
      <w:bookmarkStart w:id="17" w:name="rstudio_console_output11"/>
      <w:bookmarkEnd w:id="17"/>
      <w:r>
        <w:rPr>
          <w:rFonts w:ascii="Times New Roman" w:hAnsi="Times New Roman"/>
          <w:color w:val="000000"/>
          <w:lang w:val="en-GB"/>
        </w:rPr>
        <w:t>0.023) significantly decreased RC values, and increased randomness of woody plants community assembly processes (mean RC index values closer to zero).</w:t>
      </w:r>
    </w:p>
    <w:p>
      <w:pPr>
        <w:pStyle w:val="TextBody"/>
        <w:rPr/>
      </w:pPr>
      <w:r>
        <w:rPr>
          <w:b/>
          <w:bCs/>
        </w:rPr>
        <w:t>Discussion</w:t>
      </w:r>
    </w:p>
    <w:p>
      <w:pPr>
        <w:pStyle w:val="TextBody"/>
        <w:rPr/>
      </w:pPr>
      <w:r>
        <w:rPr>
          <w:rFonts w:ascii="Times New Roman" w:hAnsi="Times New Roman"/>
          <w:lang w:val="en-GB"/>
        </w:rPr>
        <w:t>Our study showed that invertebrate herbivores, their predators (birds, bats and ants), and fungal pathogens influence early successional rainforest vegetation in lowland Papua New Guinea. Our hypothesis that herbivorous insects control biomass, species richness, and diversity of the plant community was partially supported by our results. Similar to results from primary forest (Bagchi et al. 2014) our experimental a</w:t>
      </w:r>
      <w:r>
        <w:rPr>
          <w:rFonts w:ascii="Times New Roman" w:hAnsi="Times New Roman"/>
          <w:color w:val="111111"/>
          <w:lang w:val="en-GB"/>
        </w:rPr>
        <w:t>pplication of i</w:t>
      </w:r>
      <w:r>
        <w:rPr>
          <w:rFonts w:ascii="Times New Roman" w:hAnsi="Times New Roman"/>
          <w:lang w:val="en-GB"/>
        </w:rPr>
        <w:t xml:space="preserve">nsecticide simplified significantly the plant community composition. Kempel et al. (2015) argued that these changes can be driven by the preferences of invertebrate herbivores. Looking at the damage caused by herbivores for the species driving compositional shifts in our experimental communities provided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color w:val="111111"/>
          <w:lang w:val="en-GB"/>
        </w:rPr>
        <w:t xml:space="preserve">Agrawal et al.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 xml:space="preserve">plants maximize their growth in competition for light and, in accordance with the resource availability hypothesis (Coley et al. 1985), they can compensate for biomass loss caused by herbivores (Maron et al. 2014). </w:t>
      </w:r>
    </w:p>
    <w:p>
      <w:pPr>
        <w:pStyle w:val="TextBody"/>
        <w:rPr/>
      </w:pPr>
      <w:r>
        <w:rPr>
          <w:rFonts w:ascii="Times New Roman" w:hAnsi="Times New Roman"/>
          <w:color w:val="111111"/>
          <w:lang w:val="en-GB"/>
        </w:rPr>
        <w:t>Artificially increased herbivory predictably led to lower biomass and lower stem density, although only for the high level of herbivore additions. Interestingly, there were no significant differences in species richness, diversity, and evenness in these H2 plots. This lack of impact</w:t>
      </w:r>
      <w:r>
        <w:rPr>
          <w:rFonts w:ascii="Times New Roman" w:hAnsi="Times New Roman"/>
          <w:lang w:val="en-GB"/>
        </w:rPr>
        <w:t xml:space="preserve"> may confirm conclusions based on simple simulations performed by Freckleton and Lewis (2006), which showed that density dependence caused by generalist natural enemies (acting through total community density, as opposed to individual species density), 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may cause the biomass of experimental communities to not differ greatly from those in the control plots. Moreover, Schmitz et al.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 xml:space="preserve">Fungal pathogens can drive species turnover through the accumulation of host-specific pathogens in time (Kardol et al.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(Marquis et al.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and Liebold 2002, Chalcraft et al 2004, Chase 2010). The RC values for communities without herbivores and with predators excluded were closer to zero, similar to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For predator exclusion, Chase et al.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suggesting the ant eradication was successful for aggressive and mobile dominants most likely to attend tuna baits. Fungicide used in our experiment can potentially accumulate in the soil, which at high concentrations can suppress ammonification and nitrification processes (Walia et al.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to important roles of pathogenic fungi, predators, and herbivorous insects during initial successional processes which can shape future plant community composition. We identified potential factors that can decrease high unpredictability of successional trajectories found in empirical data. However, role of the dispersal limitation in shaping the composition of communities remains crucial. Our study suggests that plant-based food webs impact forest regeneration and that without them </w:t>
      </w:r>
      <w:del w:id="5" w:author="Unknown Author" w:date="2019-03-19T13:20:26Z">
        <w:r>
          <w:rPr>
            <w:rFonts w:ascii="Times New Roman" w:hAnsi="Times New Roman"/>
            <w:lang w:val="en-GB"/>
          </w:rPr>
          <w:commentReference w:id="7"/>
        </w:r>
      </w:del>
      <w:r>
        <w:rPr>
          <w:rFonts w:ascii="Times New Roman" w:hAnsi="Times New Roman"/>
          <w:lang w:val="en-GB"/>
        </w:rPr>
        <w:t xml:space="preserve">the strength of contingent effects during plant community assembly would increase due to intensified inter-specific competition of plants. We show that in the tropics herbivorous insects have the ability to change the competitive structure within regenerating communities, resulting in secondary effects on the community composition. The way plant species responses to biotic factors such as herbivores can be related to their functional traits. Importantly, we showed that pathogenic fungi, previously identified as important factor in shaping diversity of primary forests, have limited influence on the plant assembly process. However, we expect this could change later in succession. For </w:t>
      </w:r>
      <w:r>
        <w:rPr>
          <w:rFonts w:ascii="Times New Roman" w:hAnsi="Times New Roman"/>
          <w:color w:val="111111"/>
          <w:lang w:val="en-GB"/>
        </w:rPr>
        <w:t>deeper insights into the mechanisms of succession, information on seed rain and mortality of newly established seedlings would have to be collected. The next step forward would be to study the effects of biotic factors, such as pathogens, herbivores and predators, in combination, to identify possible synergic or antagonistic effects on plant composition and succession. Detailed demographic data for individual species combined with information on their competitive abilities, preferably tested in the gr</w:t>
      </w:r>
      <w:bookmarkStart w:id="18" w:name="_GoBack"/>
      <w:bookmarkEnd w:id="18"/>
      <w:r>
        <w:rPr>
          <w:rFonts w:ascii="Times New Roman" w:hAnsi="Times New Roman"/>
          <w:color w:val="111111"/>
          <w:lang w:val="en-GB"/>
        </w:rPr>
        <w:t>eenhouse experiments, would allow for better understanding of the exact mechanisms of biotic control of successional communities.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We would like to thank Tereza Holicova for processing leaf frames data, Jan Leps, Juan Alberti, Leonardo Re Jorge, Nick Pardikes, and Moria Robinson for useful discussion, Joel Brown for improving the manuscript, New Guinea Binatang Research Center staff in Papua New Guinea for all their 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pPr>
      <w:r>
        <w:rPr>
          <w:rFonts w:ascii="Times New Roman" w:hAnsi="Times New Roman"/>
          <w:b/>
          <w:bCs/>
          <w:lang w:val="en-GB"/>
        </w:rPr>
        <w:t>Authors’ contribution</w:t>
      </w:r>
    </w:p>
    <w:p>
      <w:pPr>
        <w:pStyle w:val="Normal"/>
        <w:spacing w:lineRule="auto" w:line="480"/>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pPr>
      <w:r>
        <w:rPr>
          <w:rFonts w:ascii="Times New Roman" w:hAnsi="Times New Roman"/>
          <w:b/>
          <w:bCs/>
          <w:lang w:val="en-GB"/>
        </w:rPr>
        <w:t>References</w:t>
      </w:r>
    </w:p>
    <w:p>
      <w:pPr>
        <w:pStyle w:val="Normal"/>
        <w:bidi w:val="0"/>
        <w:spacing w:lineRule="auto" w:line="480"/>
        <w:jc w:val="left"/>
        <w:rPr/>
      </w:pPr>
      <w:ins w:id="6" w:author="Unknown Author" w:date="2019-03-19T13:18:17Z">
        <w:r>
          <w:rPr>
            <w:rFonts w:ascii="Times New Roman" w:hAnsi="Times New Roman"/>
            <w:b w:val="false"/>
            <w:bCs w:val="false"/>
            <w:lang w:val="en-GB"/>
          </w:rPr>
          <w:t xml:space="preserve">Agrawal, A. A., Hastings, A. P., Johnson, M. T. J., Maron, J. L., &amp; Salminen, J.-P. (2012). Insect herbivores drive real-time ecological and evolutionary change in plant populations. </w:t>
        </w:r>
      </w:ins>
      <w:ins w:id="7" w:author="Unknown Author" w:date="2019-03-19T13:18:17Z">
        <w:r>
          <w:rPr>
            <w:rFonts w:ascii="Times New Roman" w:hAnsi="Times New Roman"/>
            <w:b w:val="false"/>
            <w:bCs w:val="false"/>
            <w:i/>
            <w:lang w:val="en-GB"/>
          </w:rPr>
          <w:t>Science (New York, N.Y.)</w:t>
        </w:r>
      </w:ins>
      <w:ins w:id="8" w:author="Unknown Author" w:date="2019-03-19T13:18:17Z">
        <w:r>
          <w:rPr>
            <w:rFonts w:ascii="Times New Roman" w:hAnsi="Times New Roman"/>
            <w:b w:val="false"/>
            <w:bCs w:val="false"/>
            <w:lang w:val="en-GB"/>
          </w:rPr>
          <w:t xml:space="preserve">, </w:t>
        </w:r>
      </w:ins>
      <w:ins w:id="9" w:author="Unknown Author" w:date="2019-03-19T13:18:17Z">
        <w:r>
          <w:rPr>
            <w:rFonts w:ascii="Times New Roman" w:hAnsi="Times New Roman"/>
            <w:b w:val="false"/>
            <w:bCs w:val="false"/>
            <w:i/>
            <w:lang w:val="en-GB"/>
          </w:rPr>
          <w:t>338</w:t>
        </w:r>
      </w:ins>
      <w:ins w:id="10" w:author="Unknown Author" w:date="2019-03-19T13:18:17Z">
        <w:r>
          <w:rPr>
            <w:rFonts w:ascii="Times New Roman" w:hAnsi="Times New Roman"/>
            <w:b w:val="false"/>
            <w:bCs w:val="false"/>
            <w:lang w:val="en-GB"/>
          </w:rPr>
          <w:t>(6103), 113–116. doi:</w:t>
        </w:r>
      </w:ins>
      <w:hyperlink r:id="rId2">
        <w:ins w:id="11" w:author="Unknown Author" w:date="2019-03-19T13:18:17Z">
          <w:r>
            <w:rPr>
              <w:rStyle w:val="InternetLink"/>
              <w:rFonts w:ascii="Times New Roman" w:hAnsi="Times New Roman"/>
              <w:b w:val="false"/>
              <w:bCs w:val="false"/>
              <w:lang w:val="en-GB"/>
            </w:rPr>
            <w:t>10.1126/science.1225977</w:t>
          </w:r>
        </w:ins>
      </w:hyperlink>
    </w:p>
    <w:p>
      <w:pPr>
        <w:pStyle w:val="Normal"/>
        <w:bidi w:val="0"/>
        <w:spacing w:lineRule="auto" w:line="480"/>
        <w:jc w:val="left"/>
        <w:rPr/>
      </w:pPr>
      <w:ins w:id="12" w:author="Unknown Author" w:date="2019-03-19T13:18:17Z">
        <w:r>
          <w:rPr>
            <w:b w:val="false"/>
            <w:bCs w:val="false"/>
          </w:rPr>
          <w:t xml:space="preserve">Alberti, J., Bakker, E. S., van Klink, R., Olff, H., &amp; Smit, C. (2017). Herbivore exclusion promotes a more stochastic plant community assembly in a natural grassland. </w:t>
        </w:r>
      </w:ins>
      <w:ins w:id="13" w:author="Unknown Author" w:date="2019-03-19T13:18:17Z">
        <w:r>
          <w:rPr>
            <w:b w:val="false"/>
            <w:bCs w:val="false"/>
            <w:i/>
          </w:rPr>
          <w:t>Ecology</w:t>
        </w:r>
      </w:ins>
      <w:ins w:id="14" w:author="Unknown Author" w:date="2019-03-19T13:18:17Z">
        <w:r>
          <w:rPr>
            <w:b w:val="false"/>
            <w:bCs w:val="false"/>
          </w:rPr>
          <w:t xml:space="preserve">, </w:t>
        </w:r>
      </w:ins>
      <w:ins w:id="15" w:author="Unknown Author" w:date="2019-03-19T13:18:17Z">
        <w:r>
          <w:rPr>
            <w:b w:val="false"/>
            <w:bCs w:val="false"/>
            <w:i/>
          </w:rPr>
          <w:t>98</w:t>
        </w:r>
      </w:ins>
      <w:ins w:id="16" w:author="Unknown Author" w:date="2019-03-19T13:18:17Z">
        <w:r>
          <w:rPr>
            <w:b w:val="false"/>
            <w:bCs w:val="false"/>
          </w:rPr>
          <w:t>(4), 961–970. doi:</w:t>
        </w:r>
      </w:ins>
      <w:hyperlink r:id="rId3">
        <w:ins w:id="17" w:author="Unknown Author" w:date="2019-03-19T13:18:17Z">
          <w:r>
            <w:rPr>
              <w:rStyle w:val="InternetLink"/>
              <w:b w:val="false"/>
              <w:bCs w:val="false"/>
            </w:rPr>
            <w:t>10.1002/ecy.1741</w:t>
          </w:r>
        </w:ins>
      </w:hyperlink>
    </w:p>
    <w:p>
      <w:pPr>
        <w:pStyle w:val="Normal"/>
        <w:bidi w:val="0"/>
        <w:spacing w:lineRule="auto" w:line="480"/>
        <w:jc w:val="left"/>
        <w:rPr/>
      </w:pPr>
      <w:ins w:id="18" w:author="Unknown Author" w:date="2019-03-19T13:18:17Z">
        <w:r>
          <w:rPr>
            <w:b w:val="false"/>
            <w:bCs w:val="false"/>
          </w:rPr>
          <w:t xml:space="preserve">Asefa, M., Cao, M., Zhang, G., Ci, X., Li, J., &amp; Yang, J. (2017). Environmental filtering structures tree functional traits combination and lineages across space in tropical tree assemblages. </w:t>
        </w:r>
      </w:ins>
      <w:ins w:id="19" w:author="Unknown Author" w:date="2019-03-19T13:18:17Z">
        <w:r>
          <w:rPr>
            <w:b w:val="false"/>
            <w:bCs w:val="false"/>
            <w:i/>
          </w:rPr>
          <w:t>Scientific Reports</w:t>
        </w:r>
      </w:ins>
      <w:ins w:id="20" w:author="Unknown Author" w:date="2019-03-19T13:18:17Z">
        <w:r>
          <w:rPr>
            <w:b w:val="false"/>
            <w:bCs w:val="false"/>
          </w:rPr>
          <w:t xml:space="preserve">, </w:t>
        </w:r>
      </w:ins>
      <w:ins w:id="21" w:author="Unknown Author" w:date="2019-03-19T13:18:17Z">
        <w:r>
          <w:rPr>
            <w:b w:val="false"/>
            <w:bCs w:val="false"/>
            <w:i/>
          </w:rPr>
          <w:t>7</w:t>
        </w:r>
      </w:ins>
      <w:ins w:id="22" w:author="Unknown Author" w:date="2019-03-19T13:18:17Z">
        <w:r>
          <w:rPr>
            <w:b w:val="false"/>
            <w:bCs w:val="false"/>
          </w:rPr>
          <w:t>(1), 132. doi:</w:t>
        </w:r>
      </w:ins>
      <w:hyperlink r:id="rId4">
        <w:ins w:id="23" w:author="Unknown Author" w:date="2019-03-19T13:18:17Z">
          <w:r>
            <w:rPr>
              <w:rStyle w:val="InternetLink"/>
              <w:b w:val="false"/>
              <w:bCs w:val="false"/>
            </w:rPr>
            <w:t>10.1038/s41598-017-00166-z</w:t>
          </w:r>
        </w:ins>
      </w:hyperlink>
    </w:p>
    <w:p>
      <w:pPr>
        <w:pStyle w:val="Normal"/>
        <w:bidi w:val="0"/>
        <w:spacing w:lineRule="auto" w:line="480"/>
        <w:jc w:val="left"/>
        <w:rPr/>
      </w:pPr>
      <w:ins w:id="24" w:author="Unknown Author" w:date="2019-03-19T13:18:17Z">
        <w:r>
          <w:rPr>
            <w:b w:val="false"/>
            <w:bCs w:val="false"/>
          </w:rPr>
          <w:t xml:space="preserve">Augspurger, C. K. (1983). Seed Dispersal of the Tropical Tree, Platypodium Elegans, and the Escape of its Seedlings from Fungal Pathogens. </w:t>
        </w:r>
      </w:ins>
      <w:ins w:id="25" w:author="Unknown Author" w:date="2019-03-19T13:18:17Z">
        <w:r>
          <w:rPr>
            <w:b w:val="false"/>
            <w:bCs w:val="false"/>
            <w:i/>
          </w:rPr>
          <w:t>Journal of Ecology</w:t>
        </w:r>
      </w:ins>
      <w:ins w:id="26" w:author="Unknown Author" w:date="2019-03-19T13:18:17Z">
        <w:r>
          <w:rPr>
            <w:b w:val="false"/>
            <w:bCs w:val="false"/>
          </w:rPr>
          <w:t xml:space="preserve">, </w:t>
        </w:r>
      </w:ins>
      <w:ins w:id="27" w:author="Unknown Author" w:date="2019-03-19T13:18:17Z">
        <w:r>
          <w:rPr>
            <w:b w:val="false"/>
            <w:bCs w:val="false"/>
            <w:i/>
          </w:rPr>
          <w:t>71</w:t>
        </w:r>
      </w:ins>
      <w:ins w:id="28" w:author="Unknown Author" w:date="2019-03-19T13:18:17Z">
        <w:r>
          <w:rPr>
            <w:b w:val="false"/>
            <w:bCs w:val="false"/>
          </w:rPr>
          <w:t>(3), 759–771. doi:</w:t>
        </w:r>
      </w:ins>
      <w:hyperlink r:id="rId5">
        <w:ins w:id="29" w:author="Unknown Author" w:date="2019-03-19T13:18:17Z">
          <w:r>
            <w:rPr>
              <w:rStyle w:val="InternetLink"/>
              <w:b w:val="false"/>
              <w:bCs w:val="false"/>
            </w:rPr>
            <w:t>10.2307/2259591</w:t>
          </w:r>
        </w:ins>
      </w:hyperlink>
    </w:p>
    <w:p>
      <w:pPr>
        <w:pStyle w:val="Normal"/>
        <w:bidi w:val="0"/>
        <w:spacing w:lineRule="auto" w:line="480"/>
        <w:jc w:val="left"/>
        <w:rPr/>
      </w:pPr>
      <w:ins w:id="30" w:author="Unknown Author" w:date="2019-03-19T13:18:17Z">
        <w:r>
          <w:rPr>
            <w:b w:val="false"/>
            <w:bCs w:val="false"/>
          </w:rPr>
          <w:t xml:space="preserve">Bagchi, R., Gallery, R. E., Gripenberg, S., Gurr, S. J., Narayan, L., Addis, C. E., … Lewis, O. T. (2014). Pathogens and insect herbivores drive rainforest plant diversity and composition. </w:t>
        </w:r>
      </w:ins>
      <w:ins w:id="31" w:author="Unknown Author" w:date="2019-03-19T13:18:17Z">
        <w:r>
          <w:rPr>
            <w:b w:val="false"/>
            <w:bCs w:val="false"/>
            <w:i/>
          </w:rPr>
          <w:t>Nature</w:t>
        </w:r>
      </w:ins>
      <w:ins w:id="32" w:author="Unknown Author" w:date="2019-03-19T13:18:17Z">
        <w:r>
          <w:rPr>
            <w:b w:val="false"/>
            <w:bCs w:val="false"/>
          </w:rPr>
          <w:t xml:space="preserve">, </w:t>
        </w:r>
      </w:ins>
      <w:ins w:id="33" w:author="Unknown Author" w:date="2019-03-19T13:18:17Z">
        <w:r>
          <w:rPr>
            <w:b w:val="false"/>
            <w:bCs w:val="false"/>
            <w:i/>
          </w:rPr>
          <w:t>506</w:t>
        </w:r>
      </w:ins>
      <w:ins w:id="34" w:author="Unknown Author" w:date="2019-03-19T13:18:17Z">
        <w:r>
          <w:rPr>
            <w:b w:val="false"/>
            <w:bCs w:val="false"/>
          </w:rPr>
          <w:t>(7486), 85–88. doi:</w:t>
        </w:r>
      </w:ins>
      <w:hyperlink r:id="rId6">
        <w:ins w:id="35" w:author="Unknown Author" w:date="2019-03-19T13:18:17Z">
          <w:r>
            <w:rPr>
              <w:rStyle w:val="InternetLink"/>
              <w:b w:val="false"/>
              <w:bCs w:val="false"/>
            </w:rPr>
            <w:t>10.1038/nature12911</w:t>
          </w:r>
        </w:ins>
      </w:hyperlink>
    </w:p>
    <w:p>
      <w:pPr>
        <w:pStyle w:val="Normal"/>
        <w:bidi w:val="0"/>
        <w:spacing w:lineRule="auto" w:line="480"/>
        <w:jc w:val="left"/>
        <w:rPr/>
      </w:pPr>
      <w:ins w:id="36" w:author="Unknown Author" w:date="2019-03-19T13:18:17Z">
        <w:r>
          <w:rPr>
            <w:b w:val="false"/>
            <w:bCs w:val="false"/>
          </w:rPr>
          <w:t xml:space="preserve">Bagchi, R., Swinfield, T., Gallery, R. E., Lewis, O. T., Gripenberg, S., Narayan, L., &amp; Freckleton, R. P. (2010). Testing the Janzen-Connell mechanism: pathogens cause overcompensating density dependence in a tropical tree. </w:t>
        </w:r>
      </w:ins>
      <w:ins w:id="37" w:author="Unknown Author" w:date="2019-03-19T13:18:17Z">
        <w:r>
          <w:rPr>
            <w:b w:val="false"/>
            <w:bCs w:val="false"/>
            <w:i/>
          </w:rPr>
          <w:t>Ecology Letters</w:t>
        </w:r>
      </w:ins>
      <w:ins w:id="38" w:author="Unknown Author" w:date="2019-03-19T13:18:17Z">
        <w:r>
          <w:rPr>
            <w:b w:val="false"/>
            <w:bCs w:val="false"/>
          </w:rPr>
          <w:t xml:space="preserve">, </w:t>
        </w:r>
      </w:ins>
      <w:ins w:id="39" w:author="Unknown Author" w:date="2019-03-19T13:18:17Z">
        <w:r>
          <w:rPr>
            <w:b w:val="false"/>
            <w:bCs w:val="false"/>
            <w:i/>
          </w:rPr>
          <w:t>13</w:t>
        </w:r>
      </w:ins>
      <w:ins w:id="40" w:author="Unknown Author" w:date="2019-03-19T13:18:17Z">
        <w:r>
          <w:rPr>
            <w:b w:val="false"/>
            <w:bCs w:val="false"/>
          </w:rPr>
          <w:t>(10), 1262–1269. doi:</w:t>
        </w:r>
      </w:ins>
      <w:hyperlink r:id="rId7">
        <w:ins w:id="41" w:author="Unknown Author" w:date="2019-03-19T13:18:17Z">
          <w:r>
            <w:rPr>
              <w:rStyle w:val="InternetLink"/>
              <w:b w:val="false"/>
              <w:bCs w:val="false"/>
            </w:rPr>
            <w:t>10.1111/j.1461-0248.2010.01520.x</w:t>
          </w:r>
        </w:ins>
      </w:hyperlink>
    </w:p>
    <w:p>
      <w:pPr>
        <w:pStyle w:val="Normal"/>
        <w:bidi w:val="0"/>
        <w:spacing w:lineRule="auto" w:line="480"/>
        <w:jc w:val="left"/>
        <w:rPr/>
      </w:pPr>
      <w:ins w:id="42" w:author="Unknown Author" w:date="2019-03-19T13:18:17Z">
        <w:r>
          <w:rPr>
            <w:b w:val="false"/>
            <w:bCs w:val="false"/>
          </w:rPr>
          <w:t xml:space="preserve">Barlow, J., Gardner, T. A., Araujo, I. S., Ávila-Pires, T. C., Bonaldo, A. B., Costa, J. E., … Peres, C. A. (2007). Quantifying the biodiversity value of tropical primary, secondary, and plantation forests. </w:t>
        </w:r>
      </w:ins>
      <w:ins w:id="43" w:author="Unknown Author" w:date="2019-03-19T13:18:17Z">
        <w:r>
          <w:rPr>
            <w:b w:val="false"/>
            <w:bCs w:val="false"/>
            <w:i/>
          </w:rPr>
          <w:t>Proceedings of the National Academy of Sciences</w:t>
        </w:r>
      </w:ins>
      <w:ins w:id="44" w:author="Unknown Author" w:date="2019-03-19T13:18:17Z">
        <w:r>
          <w:rPr>
            <w:b w:val="false"/>
            <w:bCs w:val="false"/>
          </w:rPr>
          <w:t xml:space="preserve">, </w:t>
        </w:r>
      </w:ins>
      <w:ins w:id="45" w:author="Unknown Author" w:date="2019-03-19T13:18:17Z">
        <w:r>
          <w:rPr>
            <w:b w:val="false"/>
            <w:bCs w:val="false"/>
            <w:i/>
          </w:rPr>
          <w:t>104</w:t>
        </w:r>
      </w:ins>
      <w:ins w:id="46" w:author="Unknown Author" w:date="2019-03-19T13:18:17Z">
        <w:r>
          <w:rPr>
            <w:b w:val="false"/>
            <w:bCs w:val="false"/>
          </w:rPr>
          <w:t>(47), 18555–18560. doi:</w:t>
        </w:r>
      </w:ins>
      <w:hyperlink r:id="rId8">
        <w:ins w:id="47" w:author="Unknown Author" w:date="2019-03-19T13:18:17Z">
          <w:r>
            <w:rPr>
              <w:rStyle w:val="InternetLink"/>
              <w:b w:val="false"/>
              <w:bCs w:val="false"/>
            </w:rPr>
            <w:t>10.1073/pnas.0703333104</w:t>
          </w:r>
        </w:ins>
      </w:hyperlink>
    </w:p>
    <w:p>
      <w:pPr>
        <w:pStyle w:val="Normal"/>
        <w:bidi w:val="0"/>
        <w:spacing w:lineRule="auto" w:line="480"/>
        <w:jc w:val="left"/>
        <w:rPr/>
      </w:pPr>
      <w:ins w:id="48" w:author="Unknown Author" w:date="2019-03-19T13:18:17Z">
        <w:r>
          <w:rPr>
            <w:b w:val="false"/>
            <w:bCs w:val="false"/>
          </w:rPr>
          <w:t xml:space="preserve">Basset, Y. (1996). Local Communities of Arboreal Herbivores in Papua New Guinea: Predictors of Insect Variables. </w:t>
        </w:r>
      </w:ins>
      <w:ins w:id="49" w:author="Unknown Author" w:date="2019-03-19T13:18:17Z">
        <w:r>
          <w:rPr>
            <w:b w:val="false"/>
            <w:bCs w:val="false"/>
            <w:i/>
          </w:rPr>
          <w:t>Ecology</w:t>
        </w:r>
      </w:ins>
      <w:ins w:id="50" w:author="Unknown Author" w:date="2019-03-19T13:18:17Z">
        <w:r>
          <w:rPr>
            <w:b w:val="false"/>
            <w:bCs w:val="false"/>
          </w:rPr>
          <w:t xml:space="preserve">, </w:t>
        </w:r>
      </w:ins>
      <w:ins w:id="51" w:author="Unknown Author" w:date="2019-03-19T13:18:17Z">
        <w:r>
          <w:rPr>
            <w:b w:val="false"/>
            <w:bCs w:val="false"/>
            <w:i/>
          </w:rPr>
          <w:t>77</w:t>
        </w:r>
      </w:ins>
      <w:ins w:id="52" w:author="Unknown Author" w:date="2019-03-19T13:18:17Z">
        <w:r>
          <w:rPr>
            <w:b w:val="false"/>
            <w:bCs w:val="false"/>
          </w:rPr>
          <w:t>(6), 1906–1919. doi:</w:t>
        </w:r>
      </w:ins>
      <w:hyperlink r:id="rId9">
        <w:ins w:id="53" w:author="Unknown Author" w:date="2019-03-19T13:18:17Z">
          <w:r>
            <w:rPr>
              <w:rStyle w:val="InternetLink"/>
              <w:b w:val="false"/>
              <w:bCs w:val="false"/>
            </w:rPr>
            <w:t>10.2307/2265794</w:t>
          </w:r>
        </w:ins>
      </w:hyperlink>
    </w:p>
    <w:p>
      <w:pPr>
        <w:pStyle w:val="Normal"/>
        <w:bidi w:val="0"/>
        <w:spacing w:lineRule="auto" w:line="480"/>
        <w:jc w:val="left"/>
        <w:rPr/>
      </w:pPr>
      <w:ins w:id="54" w:author="Unknown Author" w:date="2019-03-19T13:18:17Z">
        <w:r>
          <w:rPr>
            <w:b w:val="false"/>
            <w:bCs w:val="false"/>
          </w:rPr>
          <w:t xml:space="preserve">Bates, D., Mächler, M., Bolker, B., &amp; Walker, S. (2015). Fitting Linear Mixed-Effects Models Using lme4. </w:t>
        </w:r>
      </w:ins>
      <w:ins w:id="55" w:author="Unknown Author" w:date="2019-03-19T13:18:17Z">
        <w:r>
          <w:rPr>
            <w:b w:val="false"/>
            <w:bCs w:val="false"/>
            <w:i/>
          </w:rPr>
          <w:t>Journal of Statistical Software</w:t>
        </w:r>
      </w:ins>
      <w:ins w:id="56" w:author="Unknown Author" w:date="2019-03-19T13:18:17Z">
        <w:r>
          <w:rPr>
            <w:b w:val="false"/>
            <w:bCs w:val="false"/>
          </w:rPr>
          <w:t xml:space="preserve">, </w:t>
        </w:r>
      </w:ins>
      <w:ins w:id="57" w:author="Unknown Author" w:date="2019-03-19T13:18:17Z">
        <w:r>
          <w:rPr>
            <w:b w:val="false"/>
            <w:bCs w:val="false"/>
            <w:i/>
          </w:rPr>
          <w:t>67</w:t>
        </w:r>
      </w:ins>
      <w:ins w:id="58" w:author="Unknown Author" w:date="2019-03-19T13:18:17Z">
        <w:r>
          <w:rPr>
            <w:b w:val="false"/>
            <w:bCs w:val="false"/>
          </w:rPr>
          <w:t>(1), 1–48. doi:</w:t>
        </w:r>
      </w:ins>
      <w:hyperlink r:id="rId10">
        <w:ins w:id="59" w:author="Unknown Author" w:date="2019-03-19T13:18:17Z">
          <w:r>
            <w:rPr>
              <w:rStyle w:val="InternetLink"/>
              <w:b w:val="false"/>
              <w:bCs w:val="false"/>
            </w:rPr>
            <w:t>10.18637/jss.v067.i01</w:t>
          </w:r>
        </w:ins>
      </w:hyperlink>
    </w:p>
    <w:p>
      <w:pPr>
        <w:pStyle w:val="Normal"/>
        <w:bidi w:val="0"/>
        <w:spacing w:lineRule="auto" w:line="480"/>
        <w:jc w:val="left"/>
        <w:rPr/>
      </w:pPr>
      <w:ins w:id="60" w:author="Unknown Author" w:date="2019-03-19T13:18:17Z">
        <w:r>
          <w:rPr>
            <w:b w:val="false"/>
            <w:bCs w:val="false"/>
          </w:rPr>
          <w:t xml:space="preserve">Boukili, V. K., &amp; Chazdon, R. L. (2017). Environmental filtering, local site factors and landscape context drive changes in functional trait composition during tropical forest succession. </w:t>
        </w:r>
      </w:ins>
      <w:ins w:id="61" w:author="Unknown Author" w:date="2019-03-19T13:18:17Z">
        <w:r>
          <w:rPr>
            <w:b w:val="false"/>
            <w:bCs w:val="false"/>
            <w:i/>
          </w:rPr>
          <w:t>Perspectives in Plant Ecology, Evolution and Systematics</w:t>
        </w:r>
      </w:ins>
      <w:ins w:id="62" w:author="Unknown Author" w:date="2019-03-19T13:18:17Z">
        <w:r>
          <w:rPr>
            <w:b w:val="false"/>
            <w:bCs w:val="false"/>
          </w:rPr>
          <w:t xml:space="preserve">, </w:t>
        </w:r>
      </w:ins>
      <w:ins w:id="63" w:author="Unknown Author" w:date="2019-03-19T13:18:17Z">
        <w:r>
          <w:rPr>
            <w:b w:val="false"/>
            <w:bCs w:val="false"/>
            <w:i/>
          </w:rPr>
          <w:t>24</w:t>
        </w:r>
      </w:ins>
      <w:ins w:id="64" w:author="Unknown Author" w:date="2019-03-19T13:18:17Z">
        <w:r>
          <w:rPr>
            <w:b w:val="false"/>
            <w:bCs w:val="false"/>
          </w:rPr>
          <w:t>, 37–47. doi:</w:t>
        </w:r>
      </w:ins>
      <w:hyperlink r:id="rId11">
        <w:ins w:id="65" w:author="Unknown Author" w:date="2019-03-19T13:18:17Z">
          <w:r>
            <w:rPr>
              <w:rStyle w:val="InternetLink"/>
              <w:b w:val="false"/>
              <w:bCs w:val="false"/>
            </w:rPr>
            <w:t>10.1016/j.ppees.2016.11.003</w:t>
          </w:r>
        </w:ins>
      </w:hyperlink>
    </w:p>
    <w:p>
      <w:pPr>
        <w:pStyle w:val="Normal"/>
        <w:bidi w:val="0"/>
        <w:spacing w:lineRule="auto" w:line="480"/>
        <w:jc w:val="left"/>
        <w:rPr/>
      </w:pPr>
      <w:ins w:id="66" w:author="Unknown Author" w:date="2019-03-19T13:18:17Z">
        <w:r>
          <w:rPr>
            <w:b w:val="false"/>
            <w:bCs w:val="false"/>
          </w:rPr>
          <w:t xml:space="preserve">Buzzard, V., Hulshof, C. M., Birt, T., Violle, C., &amp; Enquist, B. J. (2016). Re-growing a tropical dry forest: functional plant trait composition and community assembly during succession. </w:t>
        </w:r>
      </w:ins>
      <w:ins w:id="67" w:author="Unknown Author" w:date="2019-03-19T13:18:17Z">
        <w:r>
          <w:rPr>
            <w:b w:val="false"/>
            <w:bCs w:val="false"/>
            <w:i/>
          </w:rPr>
          <w:t>Functional Ecology</w:t>
        </w:r>
      </w:ins>
      <w:ins w:id="68" w:author="Unknown Author" w:date="2019-03-19T13:18:17Z">
        <w:r>
          <w:rPr>
            <w:b w:val="false"/>
            <w:bCs w:val="false"/>
          </w:rPr>
          <w:t xml:space="preserve">, </w:t>
        </w:r>
      </w:ins>
      <w:ins w:id="69" w:author="Unknown Author" w:date="2019-03-19T13:18:17Z">
        <w:r>
          <w:rPr>
            <w:b w:val="false"/>
            <w:bCs w:val="false"/>
            <w:i/>
          </w:rPr>
          <w:t>30</w:t>
        </w:r>
      </w:ins>
      <w:ins w:id="70" w:author="Unknown Author" w:date="2019-03-19T13:18:17Z">
        <w:r>
          <w:rPr>
            <w:b w:val="false"/>
            <w:bCs w:val="false"/>
          </w:rPr>
          <w:t>(6), 1006–1013. doi:</w:t>
        </w:r>
      </w:ins>
      <w:hyperlink r:id="rId12">
        <w:ins w:id="71" w:author="Unknown Author" w:date="2019-03-19T13:18:17Z">
          <w:r>
            <w:rPr>
              <w:rStyle w:val="InternetLink"/>
              <w:b w:val="false"/>
              <w:bCs w:val="false"/>
            </w:rPr>
            <w:t>10.1111/1365-2435.12579</w:t>
          </w:r>
        </w:ins>
      </w:hyperlink>
    </w:p>
    <w:p>
      <w:pPr>
        <w:pStyle w:val="Normal"/>
        <w:bidi w:val="0"/>
        <w:spacing w:lineRule="auto" w:line="480"/>
        <w:jc w:val="left"/>
        <w:rPr/>
      </w:pPr>
      <w:ins w:id="72" w:author="Unknown Author" w:date="2019-03-19T13:18:17Z">
        <w:r>
          <w:rPr>
            <w:b w:val="false"/>
            <w:bCs w:val="false"/>
          </w:rPr>
          <w:t xml:space="preserve">Chalcraft, D. R., Williams, J. W., Smith, M. D., &amp; Willig, M. R. (2004). Scale Dependence in the Species-Richness–Productivity Relationship: The Role of Species Turnover. </w:t>
        </w:r>
      </w:ins>
      <w:ins w:id="73" w:author="Unknown Author" w:date="2019-03-19T13:18:17Z">
        <w:r>
          <w:rPr>
            <w:b w:val="false"/>
            <w:bCs w:val="false"/>
            <w:i/>
          </w:rPr>
          <w:t>Ecology</w:t>
        </w:r>
      </w:ins>
      <w:ins w:id="74" w:author="Unknown Author" w:date="2019-03-19T13:18:17Z">
        <w:r>
          <w:rPr>
            <w:b w:val="false"/>
            <w:bCs w:val="false"/>
          </w:rPr>
          <w:t xml:space="preserve">, </w:t>
        </w:r>
      </w:ins>
      <w:ins w:id="75" w:author="Unknown Author" w:date="2019-03-19T13:18:17Z">
        <w:r>
          <w:rPr>
            <w:b w:val="false"/>
            <w:bCs w:val="false"/>
            <w:i/>
          </w:rPr>
          <w:t>85</w:t>
        </w:r>
      </w:ins>
      <w:ins w:id="76" w:author="Unknown Author" w:date="2019-03-19T13:18:17Z">
        <w:r>
          <w:rPr>
            <w:b w:val="false"/>
            <w:bCs w:val="false"/>
          </w:rPr>
          <w:t>(10), 2701–2708. doi:</w:t>
        </w:r>
      </w:ins>
      <w:hyperlink r:id="rId13">
        <w:ins w:id="77" w:author="Unknown Author" w:date="2019-03-19T13:18:17Z">
          <w:r>
            <w:rPr>
              <w:rStyle w:val="InternetLink"/>
              <w:b w:val="false"/>
              <w:bCs w:val="false"/>
            </w:rPr>
            <w:t>10.1890/03-0561</w:t>
          </w:r>
        </w:ins>
      </w:hyperlink>
    </w:p>
    <w:p>
      <w:pPr>
        <w:pStyle w:val="Normal"/>
        <w:bidi w:val="0"/>
        <w:spacing w:lineRule="auto" w:line="480"/>
        <w:jc w:val="left"/>
        <w:rPr/>
      </w:pPr>
      <w:ins w:id="78" w:author="Unknown Author" w:date="2019-03-19T13:18:17Z">
        <w:r>
          <w:rPr>
            <w:b w:val="false"/>
            <w:bCs w:val="false"/>
          </w:rPr>
          <w:t xml:space="preserve">Chase, J. M. (2010). Stochastic Community Assembly Causes Higher Biodiversity in More Productive Environments. </w:t>
        </w:r>
      </w:ins>
      <w:ins w:id="79" w:author="Unknown Author" w:date="2019-03-19T13:18:17Z">
        <w:r>
          <w:rPr>
            <w:b w:val="false"/>
            <w:bCs w:val="false"/>
            <w:i/>
          </w:rPr>
          <w:t>Science</w:t>
        </w:r>
      </w:ins>
      <w:ins w:id="80" w:author="Unknown Author" w:date="2019-03-19T13:18:17Z">
        <w:r>
          <w:rPr>
            <w:b w:val="false"/>
            <w:bCs w:val="false"/>
          </w:rPr>
          <w:t xml:space="preserve">, </w:t>
        </w:r>
      </w:ins>
      <w:ins w:id="81" w:author="Unknown Author" w:date="2019-03-19T13:18:17Z">
        <w:r>
          <w:rPr>
            <w:b w:val="false"/>
            <w:bCs w:val="false"/>
            <w:i/>
          </w:rPr>
          <w:t>328</w:t>
        </w:r>
      </w:ins>
      <w:ins w:id="82" w:author="Unknown Author" w:date="2019-03-19T13:18:17Z">
        <w:r>
          <w:rPr>
            <w:b w:val="false"/>
            <w:bCs w:val="false"/>
          </w:rPr>
          <w:t>(5984), 1388–1391. doi:</w:t>
        </w:r>
      </w:ins>
      <w:hyperlink r:id="rId14">
        <w:ins w:id="83" w:author="Unknown Author" w:date="2019-03-19T13:18:17Z">
          <w:r>
            <w:rPr>
              <w:rStyle w:val="InternetLink"/>
              <w:b w:val="false"/>
              <w:bCs w:val="false"/>
            </w:rPr>
            <w:t>10.1126/science.1187820</w:t>
          </w:r>
        </w:ins>
      </w:hyperlink>
    </w:p>
    <w:p>
      <w:pPr>
        <w:pStyle w:val="Normal"/>
        <w:bidi w:val="0"/>
        <w:spacing w:lineRule="auto" w:line="480"/>
        <w:jc w:val="left"/>
        <w:rPr/>
      </w:pPr>
      <w:ins w:id="84" w:author="Unknown Author" w:date="2019-03-19T13:18:17Z">
        <w:r>
          <w:rPr>
            <w:b w:val="false"/>
            <w:bCs w:val="false"/>
          </w:rPr>
          <w:t xml:space="preserve">Chase, J. M., Biro, E. G., Ryberg, W. A., &amp; Smith, K. G. (2009). Predators temper the relative importance of stochastic processes in the assembly of prey metacommunities. </w:t>
        </w:r>
      </w:ins>
      <w:ins w:id="85" w:author="Unknown Author" w:date="2019-03-19T13:18:17Z">
        <w:r>
          <w:rPr>
            <w:b w:val="false"/>
            <w:bCs w:val="false"/>
            <w:i/>
          </w:rPr>
          <w:t>Ecology Letters</w:t>
        </w:r>
      </w:ins>
      <w:ins w:id="86" w:author="Unknown Author" w:date="2019-03-19T13:18:17Z">
        <w:r>
          <w:rPr>
            <w:b w:val="false"/>
            <w:bCs w:val="false"/>
          </w:rPr>
          <w:t xml:space="preserve">, </w:t>
        </w:r>
      </w:ins>
      <w:ins w:id="87" w:author="Unknown Author" w:date="2019-03-19T13:18:17Z">
        <w:r>
          <w:rPr>
            <w:b w:val="false"/>
            <w:bCs w:val="false"/>
            <w:i/>
          </w:rPr>
          <w:t>12</w:t>
        </w:r>
      </w:ins>
      <w:ins w:id="88" w:author="Unknown Author" w:date="2019-03-19T13:18:17Z">
        <w:r>
          <w:rPr>
            <w:b w:val="false"/>
            <w:bCs w:val="false"/>
          </w:rPr>
          <w:t>(11), 1210–1218. doi:</w:t>
        </w:r>
      </w:ins>
      <w:hyperlink r:id="rId15">
        <w:ins w:id="89" w:author="Unknown Author" w:date="2019-03-19T13:18:17Z">
          <w:r>
            <w:rPr>
              <w:rStyle w:val="InternetLink"/>
              <w:b w:val="false"/>
              <w:bCs w:val="false"/>
            </w:rPr>
            <w:t>10.1111/j.1461-0248.2009.01362.x</w:t>
          </w:r>
        </w:ins>
      </w:hyperlink>
    </w:p>
    <w:p>
      <w:pPr>
        <w:pStyle w:val="Normal"/>
        <w:bidi w:val="0"/>
        <w:spacing w:lineRule="auto" w:line="480"/>
        <w:jc w:val="left"/>
        <w:rPr/>
      </w:pPr>
      <w:ins w:id="90" w:author="Unknown Author" w:date="2019-03-19T13:18:17Z">
        <w:r>
          <w:rPr>
            <w:b w:val="false"/>
            <w:bCs w:val="false"/>
          </w:rPr>
          <w:t xml:space="preserve">Chase, J. M., Kraft, N. J. B., Smith, K. G., Vellend, M., &amp; Inouye, B. D. (2011). Using null models to disentangle variation in community dissimilarity from variation in α-diversity. </w:t>
        </w:r>
      </w:ins>
      <w:ins w:id="91" w:author="Unknown Author" w:date="2019-03-19T13:18:17Z">
        <w:r>
          <w:rPr>
            <w:b w:val="false"/>
            <w:bCs w:val="false"/>
            <w:i/>
          </w:rPr>
          <w:t>Ecosphere</w:t>
        </w:r>
      </w:ins>
      <w:ins w:id="92" w:author="Unknown Author" w:date="2019-03-19T13:18:17Z">
        <w:r>
          <w:rPr>
            <w:b w:val="false"/>
            <w:bCs w:val="false"/>
          </w:rPr>
          <w:t xml:space="preserve">, </w:t>
        </w:r>
      </w:ins>
      <w:ins w:id="93" w:author="Unknown Author" w:date="2019-03-19T13:18:17Z">
        <w:r>
          <w:rPr>
            <w:b w:val="false"/>
            <w:bCs w:val="false"/>
            <w:i/>
          </w:rPr>
          <w:t>2</w:t>
        </w:r>
      </w:ins>
      <w:ins w:id="94" w:author="Unknown Author" w:date="2019-03-19T13:18:17Z">
        <w:r>
          <w:rPr>
            <w:b w:val="false"/>
            <w:bCs w:val="false"/>
          </w:rPr>
          <w:t>(2), art24. doi:</w:t>
        </w:r>
      </w:ins>
      <w:hyperlink r:id="rId16">
        <w:ins w:id="95" w:author="Unknown Author" w:date="2019-03-19T13:18:17Z">
          <w:r>
            <w:rPr>
              <w:rStyle w:val="InternetLink"/>
              <w:b w:val="false"/>
              <w:bCs w:val="false"/>
            </w:rPr>
            <w:t>10.1890/ES10-00117.1</w:t>
          </w:r>
        </w:ins>
      </w:hyperlink>
    </w:p>
    <w:p>
      <w:pPr>
        <w:pStyle w:val="Normal"/>
        <w:bidi w:val="0"/>
        <w:spacing w:lineRule="auto" w:line="480"/>
        <w:jc w:val="left"/>
        <w:rPr/>
      </w:pPr>
      <w:ins w:id="96" w:author="Unknown Author" w:date="2019-03-19T13:18:17Z">
        <w:r>
          <w:rPr>
            <w:b w:val="false"/>
            <w:bCs w:val="false"/>
          </w:rPr>
          <w:t xml:space="preserve">Chase, J. M., &amp; Leibold, M. A. (2002). Spatial scale dictates the productivity–biodiversity relationship. </w:t>
        </w:r>
      </w:ins>
      <w:ins w:id="97" w:author="Unknown Author" w:date="2019-03-19T13:18:17Z">
        <w:r>
          <w:rPr>
            <w:b w:val="false"/>
            <w:bCs w:val="false"/>
            <w:i/>
          </w:rPr>
          <w:t>Nature</w:t>
        </w:r>
      </w:ins>
      <w:ins w:id="98" w:author="Unknown Author" w:date="2019-03-19T13:18:17Z">
        <w:r>
          <w:rPr>
            <w:b w:val="false"/>
            <w:bCs w:val="false"/>
          </w:rPr>
          <w:t xml:space="preserve">, </w:t>
        </w:r>
      </w:ins>
      <w:ins w:id="99" w:author="Unknown Author" w:date="2019-03-19T13:18:17Z">
        <w:r>
          <w:rPr>
            <w:b w:val="false"/>
            <w:bCs w:val="false"/>
            <w:i/>
          </w:rPr>
          <w:t>416</w:t>
        </w:r>
      </w:ins>
      <w:ins w:id="100" w:author="Unknown Author" w:date="2019-03-19T13:18:17Z">
        <w:r>
          <w:rPr>
            <w:b w:val="false"/>
            <w:bCs w:val="false"/>
          </w:rPr>
          <w:t>(6879), 427–430. doi:</w:t>
        </w:r>
      </w:ins>
      <w:hyperlink r:id="rId17">
        <w:ins w:id="101" w:author="Unknown Author" w:date="2019-03-19T13:18:17Z">
          <w:r>
            <w:rPr>
              <w:rStyle w:val="InternetLink"/>
              <w:b w:val="false"/>
              <w:bCs w:val="false"/>
            </w:rPr>
            <w:t>10.1038/416427a</w:t>
          </w:r>
        </w:ins>
      </w:hyperlink>
    </w:p>
    <w:p>
      <w:pPr>
        <w:pStyle w:val="Normal"/>
        <w:bidi w:val="0"/>
        <w:spacing w:lineRule="auto" w:line="480"/>
        <w:jc w:val="left"/>
        <w:rPr/>
      </w:pPr>
      <w:ins w:id="102" w:author="Unknown Author" w:date="2019-03-19T13:18:17Z">
        <w:r>
          <w:rPr>
            <w:b w:val="false"/>
            <w:bCs w:val="false"/>
          </w:rPr>
          <w:t xml:space="preserve">Chazdon, R. L. (2014). </w:t>
        </w:r>
      </w:ins>
      <w:ins w:id="103" w:author="Unknown Author" w:date="2019-03-19T13:18:17Z">
        <w:r>
          <w:rPr>
            <w:b w:val="false"/>
            <w:bCs w:val="false"/>
            <w:i/>
          </w:rPr>
          <w:t>Second Growth: The Promise of Tropical Forest Regeneration in an Age of Deforestation</w:t>
        </w:r>
      </w:ins>
      <w:ins w:id="104" w:author="Unknown Author" w:date="2019-03-19T13:18:17Z">
        <w:r>
          <w:rPr>
            <w:b w:val="false"/>
            <w:bCs w:val="false"/>
          </w:rPr>
          <w:t>. University of Chicago Press.</w:t>
        </w:r>
      </w:ins>
    </w:p>
    <w:p>
      <w:pPr>
        <w:pStyle w:val="Normal"/>
        <w:bidi w:val="0"/>
        <w:spacing w:lineRule="auto" w:line="480"/>
        <w:jc w:val="left"/>
        <w:rPr/>
      </w:pPr>
      <w:ins w:id="105" w:author="Unknown Author" w:date="2019-03-19T13:18:17Z">
        <w:r>
          <w:rPr>
            <w:b w:val="false"/>
            <w:bCs w:val="false"/>
          </w:rPr>
          <w:t xml:space="preserve">Chesson, P. (2000). Mechanisms of Maintenance of Species Diversity. </w:t>
        </w:r>
      </w:ins>
      <w:ins w:id="106" w:author="Unknown Author" w:date="2019-03-19T13:18:17Z">
        <w:r>
          <w:rPr>
            <w:b w:val="false"/>
            <w:bCs w:val="false"/>
            <w:i/>
          </w:rPr>
          <w:t>Annual Review of Ecology and Systematics</w:t>
        </w:r>
      </w:ins>
      <w:ins w:id="107" w:author="Unknown Author" w:date="2019-03-19T13:18:17Z">
        <w:r>
          <w:rPr>
            <w:b w:val="false"/>
            <w:bCs w:val="false"/>
          </w:rPr>
          <w:t xml:space="preserve">, </w:t>
        </w:r>
      </w:ins>
      <w:ins w:id="108" w:author="Unknown Author" w:date="2019-03-19T13:18:17Z">
        <w:r>
          <w:rPr>
            <w:b w:val="false"/>
            <w:bCs w:val="false"/>
            <w:i/>
          </w:rPr>
          <w:t>31</w:t>
        </w:r>
      </w:ins>
      <w:ins w:id="109" w:author="Unknown Author" w:date="2019-03-19T13:18:17Z">
        <w:r>
          <w:rPr>
            <w:b w:val="false"/>
            <w:bCs w:val="false"/>
          </w:rPr>
          <w:t>(1), 343–366. doi:</w:t>
        </w:r>
      </w:ins>
      <w:hyperlink r:id="rId18">
        <w:ins w:id="110" w:author="Unknown Author" w:date="2019-03-19T13:18:17Z">
          <w:r>
            <w:rPr>
              <w:rStyle w:val="InternetLink"/>
              <w:b w:val="false"/>
              <w:bCs w:val="false"/>
            </w:rPr>
            <w:t>10.1146/annurev.ecolsys.31.1.343</w:t>
          </w:r>
        </w:ins>
      </w:hyperlink>
    </w:p>
    <w:p>
      <w:pPr>
        <w:pStyle w:val="Normal"/>
        <w:bidi w:val="0"/>
        <w:spacing w:lineRule="auto" w:line="480"/>
        <w:jc w:val="left"/>
        <w:rPr/>
      </w:pPr>
      <w:ins w:id="111" w:author="Unknown Author" w:date="2019-03-19T13:18:17Z">
        <w:r>
          <w:rPr>
            <w:b w:val="false"/>
            <w:bCs w:val="false"/>
          </w:rPr>
          <w:t xml:space="preserve">Clark, D. B., &amp; Clark, D. A. (1989). The Role of Physical Damage in the Seedling Mortality Regime of a Neotropical Rain Forest. </w:t>
        </w:r>
      </w:ins>
      <w:ins w:id="112" w:author="Unknown Author" w:date="2019-03-19T13:18:17Z">
        <w:r>
          <w:rPr>
            <w:b w:val="false"/>
            <w:bCs w:val="false"/>
            <w:i/>
          </w:rPr>
          <w:t>Oikos</w:t>
        </w:r>
      </w:ins>
      <w:ins w:id="113" w:author="Unknown Author" w:date="2019-03-19T13:18:17Z">
        <w:r>
          <w:rPr>
            <w:b w:val="false"/>
            <w:bCs w:val="false"/>
          </w:rPr>
          <w:t xml:space="preserve">, </w:t>
        </w:r>
      </w:ins>
      <w:ins w:id="114" w:author="Unknown Author" w:date="2019-03-19T13:18:17Z">
        <w:r>
          <w:rPr>
            <w:b w:val="false"/>
            <w:bCs w:val="false"/>
            <w:i/>
          </w:rPr>
          <w:t>55</w:t>
        </w:r>
      </w:ins>
      <w:ins w:id="115" w:author="Unknown Author" w:date="2019-03-19T13:18:17Z">
        <w:r>
          <w:rPr>
            <w:b w:val="false"/>
            <w:bCs w:val="false"/>
          </w:rPr>
          <w:t>(2), 225–230. doi:</w:t>
        </w:r>
      </w:ins>
      <w:hyperlink r:id="rId19">
        <w:ins w:id="116" w:author="Unknown Author" w:date="2019-03-19T13:18:17Z">
          <w:r>
            <w:rPr>
              <w:rStyle w:val="InternetLink"/>
              <w:b w:val="false"/>
              <w:bCs w:val="false"/>
            </w:rPr>
            <w:t>10.2307/3565426</w:t>
          </w:r>
        </w:ins>
      </w:hyperlink>
    </w:p>
    <w:p>
      <w:pPr>
        <w:pStyle w:val="Normal"/>
        <w:bidi w:val="0"/>
        <w:spacing w:lineRule="auto" w:line="480"/>
        <w:jc w:val="left"/>
        <w:rPr/>
      </w:pPr>
      <w:ins w:id="117" w:author="Unknown Author" w:date="2019-03-19T13:18:17Z">
        <w:r>
          <w:rPr>
            <w:b w:val="false"/>
            <w:bCs w:val="false"/>
          </w:rPr>
          <w:t xml:space="preserve">Coley, P. D., Bryant, J. P., &amp; Chapin, F. S. (1985a). Resource availability and plant antiherbivore defense. </w:t>
        </w:r>
      </w:ins>
      <w:ins w:id="118" w:author="Unknown Author" w:date="2019-03-19T13:18:17Z">
        <w:r>
          <w:rPr>
            <w:b w:val="false"/>
            <w:bCs w:val="false"/>
            <w:i/>
          </w:rPr>
          <w:t>Science (New York, N.Y.)</w:t>
        </w:r>
      </w:ins>
      <w:ins w:id="119" w:author="Unknown Author" w:date="2019-03-19T13:18:17Z">
        <w:r>
          <w:rPr>
            <w:b w:val="false"/>
            <w:bCs w:val="false"/>
          </w:rPr>
          <w:t xml:space="preserve">, </w:t>
        </w:r>
      </w:ins>
      <w:ins w:id="120" w:author="Unknown Author" w:date="2019-03-19T13:18:17Z">
        <w:r>
          <w:rPr>
            <w:b w:val="false"/>
            <w:bCs w:val="false"/>
            <w:i/>
          </w:rPr>
          <w:t>230</w:t>
        </w:r>
      </w:ins>
      <w:ins w:id="121" w:author="Unknown Author" w:date="2019-03-19T13:18:17Z">
        <w:r>
          <w:rPr>
            <w:b w:val="false"/>
            <w:bCs w:val="false"/>
          </w:rPr>
          <w:t>(4728), 895–899. doi:</w:t>
        </w:r>
      </w:ins>
      <w:hyperlink r:id="rId20">
        <w:ins w:id="122" w:author="Unknown Author" w:date="2019-03-19T13:18:17Z">
          <w:r>
            <w:rPr>
              <w:rStyle w:val="InternetLink"/>
              <w:b w:val="false"/>
              <w:bCs w:val="false"/>
            </w:rPr>
            <w:t>10.1126/science.230.4728.895</w:t>
          </w:r>
        </w:ins>
      </w:hyperlink>
    </w:p>
    <w:p>
      <w:pPr>
        <w:pStyle w:val="Normal"/>
        <w:bidi w:val="0"/>
        <w:spacing w:lineRule="auto" w:line="480"/>
        <w:jc w:val="left"/>
        <w:rPr/>
      </w:pPr>
      <w:ins w:id="123" w:author="Unknown Author" w:date="2019-03-19T13:18:17Z">
        <w:r>
          <w:rPr>
            <w:b w:val="false"/>
            <w:bCs w:val="false"/>
          </w:rPr>
          <w:t xml:space="preserve">Coley, P. D., Bryant, J. P., &amp; Chapin, F. S. (1985b). Resource availability and plant antiherbivore defense. </w:t>
        </w:r>
      </w:ins>
      <w:ins w:id="124" w:author="Unknown Author" w:date="2019-03-19T13:18:17Z">
        <w:r>
          <w:rPr>
            <w:b w:val="false"/>
            <w:bCs w:val="false"/>
            <w:i/>
          </w:rPr>
          <w:t>Science (New York, N.Y.)</w:t>
        </w:r>
      </w:ins>
      <w:ins w:id="125" w:author="Unknown Author" w:date="2019-03-19T13:18:17Z">
        <w:r>
          <w:rPr>
            <w:b w:val="false"/>
            <w:bCs w:val="false"/>
          </w:rPr>
          <w:t xml:space="preserve">, </w:t>
        </w:r>
      </w:ins>
      <w:ins w:id="126" w:author="Unknown Author" w:date="2019-03-19T13:18:17Z">
        <w:r>
          <w:rPr>
            <w:b w:val="false"/>
            <w:bCs w:val="false"/>
            <w:i/>
          </w:rPr>
          <w:t>230</w:t>
        </w:r>
      </w:ins>
      <w:ins w:id="127" w:author="Unknown Author" w:date="2019-03-19T13:18:17Z">
        <w:r>
          <w:rPr>
            <w:b w:val="false"/>
            <w:bCs w:val="false"/>
          </w:rPr>
          <w:t>(4728), 895–899. doi:</w:t>
        </w:r>
      </w:ins>
      <w:hyperlink r:id="rId21">
        <w:ins w:id="128" w:author="Unknown Author" w:date="2019-03-19T13:18:17Z">
          <w:r>
            <w:rPr>
              <w:rStyle w:val="InternetLink"/>
              <w:b w:val="false"/>
              <w:bCs w:val="false"/>
            </w:rPr>
            <w:t>10.1126/science.230.4728.895</w:t>
          </w:r>
        </w:ins>
      </w:hyperlink>
    </w:p>
    <w:p>
      <w:pPr>
        <w:pStyle w:val="Normal"/>
        <w:bidi w:val="0"/>
        <w:spacing w:lineRule="auto" w:line="480"/>
        <w:jc w:val="left"/>
        <w:rPr/>
      </w:pPr>
      <w:ins w:id="129" w:author="Unknown Author" w:date="2019-03-19T13:18:17Z">
        <w:r>
          <w:rPr>
            <w:b w:val="false"/>
            <w:bCs w:val="false"/>
          </w:rPr>
          <w:t xml:space="preserve">Connell, J. H., Connell, J., &amp; Connell, J. (1971). On the role of the natural enemies in preventing competitive exclusion in some marine animals and in rain forest trees. Retrieved from </w:t>
        </w:r>
      </w:ins>
      <w:hyperlink r:id="rId22">
        <w:ins w:id="130" w:author="Unknown Author" w:date="2019-03-19T13:18:17Z">
          <w:r>
            <w:rPr>
              <w:rStyle w:val="InternetLink"/>
              <w:b w:val="false"/>
              <w:bCs w:val="false"/>
            </w:rPr>
            <w:t>https://www.scienceopen.com/document?vid=27c65cb8-4185-4276-8673-230e23e569c4</w:t>
          </w:r>
        </w:ins>
      </w:hyperlink>
    </w:p>
    <w:p>
      <w:pPr>
        <w:pStyle w:val="Normal"/>
        <w:bidi w:val="0"/>
        <w:spacing w:lineRule="auto" w:line="480"/>
        <w:jc w:val="left"/>
        <w:rPr/>
      </w:pPr>
      <w:ins w:id="131" w:author="Unknown Author" w:date="2019-03-19T13:18:17Z">
        <w:r>
          <w:rPr>
            <w:b w:val="false"/>
            <w:bCs w:val="false"/>
          </w:rPr>
          <w:t xml:space="preserve">Craven, D., Hall, J. S., Berlyn, G. P., Ashton, M. S., &amp; Breugel, M. van. (2018). Environmental filtering limits functional diversity during succession in a seasonally wet tropical secondary forest. </w:t>
        </w:r>
      </w:ins>
      <w:ins w:id="132" w:author="Unknown Author" w:date="2019-03-19T13:18:17Z">
        <w:r>
          <w:rPr>
            <w:b w:val="false"/>
            <w:bCs w:val="false"/>
            <w:i/>
          </w:rPr>
          <w:t>Journal of Vegetation Science</w:t>
        </w:r>
      </w:ins>
      <w:ins w:id="133" w:author="Unknown Author" w:date="2019-03-19T13:18:17Z">
        <w:r>
          <w:rPr>
            <w:b w:val="false"/>
            <w:bCs w:val="false"/>
          </w:rPr>
          <w:t xml:space="preserve">, </w:t>
        </w:r>
      </w:ins>
      <w:ins w:id="134" w:author="Unknown Author" w:date="2019-03-19T13:18:17Z">
        <w:r>
          <w:rPr>
            <w:b w:val="false"/>
            <w:bCs w:val="false"/>
            <w:i/>
          </w:rPr>
          <w:t>29</w:t>
        </w:r>
      </w:ins>
      <w:ins w:id="135" w:author="Unknown Author" w:date="2019-03-19T13:18:17Z">
        <w:r>
          <w:rPr>
            <w:b w:val="false"/>
            <w:bCs w:val="false"/>
          </w:rPr>
          <w:t>(3), 511–520. doi:</w:t>
        </w:r>
      </w:ins>
      <w:hyperlink r:id="rId23">
        <w:ins w:id="136" w:author="Unknown Author" w:date="2019-03-19T13:18:17Z">
          <w:r>
            <w:rPr>
              <w:rStyle w:val="InternetLink"/>
              <w:b w:val="false"/>
              <w:bCs w:val="false"/>
            </w:rPr>
            <w:t>10.1111/jvs.12632</w:t>
          </w:r>
        </w:ins>
      </w:hyperlink>
    </w:p>
    <w:p>
      <w:pPr>
        <w:pStyle w:val="Normal"/>
        <w:bidi w:val="0"/>
        <w:spacing w:lineRule="auto" w:line="480"/>
        <w:jc w:val="left"/>
        <w:rPr/>
      </w:pPr>
      <w:ins w:id="137" w:author="Unknown Author" w:date="2019-03-19T13:18:17Z">
        <w:r>
          <w:rPr>
            <w:b w:val="false"/>
            <w:bCs w:val="false"/>
          </w:rPr>
          <w:t xml:space="preserve">Crawley, M. J. (1989). Insect Herbivores and Plant Population Dynamics. </w:t>
        </w:r>
      </w:ins>
      <w:ins w:id="138" w:author="Unknown Author" w:date="2019-03-19T13:18:17Z">
        <w:r>
          <w:rPr>
            <w:b w:val="false"/>
            <w:bCs w:val="false"/>
            <w:i/>
          </w:rPr>
          <w:t>Annual Review of Entomology</w:t>
        </w:r>
      </w:ins>
      <w:ins w:id="139" w:author="Unknown Author" w:date="2019-03-19T13:18:17Z">
        <w:r>
          <w:rPr>
            <w:b w:val="false"/>
            <w:bCs w:val="false"/>
          </w:rPr>
          <w:t xml:space="preserve">, </w:t>
        </w:r>
      </w:ins>
      <w:ins w:id="140" w:author="Unknown Author" w:date="2019-03-19T13:18:17Z">
        <w:r>
          <w:rPr>
            <w:b w:val="false"/>
            <w:bCs w:val="false"/>
            <w:i/>
          </w:rPr>
          <w:t>34</w:t>
        </w:r>
      </w:ins>
      <w:ins w:id="141" w:author="Unknown Author" w:date="2019-03-19T13:18:17Z">
        <w:r>
          <w:rPr>
            <w:b w:val="false"/>
            <w:bCs w:val="false"/>
          </w:rPr>
          <w:t>(1), 531–562. doi:</w:t>
        </w:r>
      </w:ins>
      <w:hyperlink r:id="rId24">
        <w:ins w:id="142" w:author="Unknown Author" w:date="2019-03-19T13:18:17Z">
          <w:r>
            <w:rPr>
              <w:rStyle w:val="InternetLink"/>
              <w:b w:val="false"/>
              <w:bCs w:val="false"/>
            </w:rPr>
            <w:t>10.1146/annurev.en.34.010189.002531</w:t>
          </w:r>
        </w:ins>
      </w:hyperlink>
    </w:p>
    <w:p>
      <w:pPr>
        <w:pStyle w:val="Normal"/>
        <w:bidi w:val="0"/>
        <w:spacing w:lineRule="auto" w:line="480"/>
        <w:jc w:val="left"/>
        <w:rPr/>
      </w:pPr>
      <w:ins w:id="143" w:author="Unknown Author" w:date="2019-03-19T13:18:17Z">
        <w:r>
          <w:rPr>
            <w:b w:val="false"/>
            <w:bCs w:val="false"/>
          </w:rPr>
          <w:t xml:space="preserve">Cribari-Neto, F., &amp; Zeileis, A. (2010). Beta Regression in R. </w:t>
        </w:r>
      </w:ins>
      <w:ins w:id="144" w:author="Unknown Author" w:date="2019-03-19T13:18:17Z">
        <w:r>
          <w:rPr>
            <w:b w:val="false"/>
            <w:bCs w:val="false"/>
            <w:i/>
          </w:rPr>
          <w:t>Journal of Statistical Software</w:t>
        </w:r>
      </w:ins>
      <w:ins w:id="145" w:author="Unknown Author" w:date="2019-03-19T13:18:17Z">
        <w:r>
          <w:rPr>
            <w:b w:val="false"/>
            <w:bCs w:val="false"/>
          </w:rPr>
          <w:t xml:space="preserve">, </w:t>
        </w:r>
      </w:ins>
      <w:ins w:id="146" w:author="Unknown Author" w:date="2019-03-19T13:18:17Z">
        <w:r>
          <w:rPr>
            <w:b w:val="false"/>
            <w:bCs w:val="false"/>
            <w:i/>
          </w:rPr>
          <w:t>34</w:t>
        </w:r>
      </w:ins>
      <w:ins w:id="147" w:author="Unknown Author" w:date="2019-03-19T13:18:17Z">
        <w:r>
          <w:rPr>
            <w:b w:val="false"/>
            <w:bCs w:val="false"/>
          </w:rPr>
          <w:t>(1), 1–24. doi:</w:t>
        </w:r>
      </w:ins>
      <w:hyperlink r:id="rId25">
        <w:ins w:id="148" w:author="Unknown Author" w:date="2019-03-19T13:18:17Z">
          <w:r>
            <w:rPr>
              <w:rStyle w:val="InternetLink"/>
              <w:b w:val="false"/>
              <w:bCs w:val="false"/>
            </w:rPr>
            <w:t>10.18637/jss.v034.i02</w:t>
          </w:r>
        </w:ins>
      </w:hyperlink>
    </w:p>
    <w:p>
      <w:pPr>
        <w:pStyle w:val="Normal"/>
        <w:bidi w:val="0"/>
        <w:spacing w:lineRule="auto" w:line="480"/>
        <w:jc w:val="left"/>
        <w:rPr/>
      </w:pPr>
      <w:ins w:id="149" w:author="Unknown Author" w:date="2019-03-19T13:18:17Z">
        <w:r>
          <w:rPr>
            <w:b w:val="false"/>
            <w:bCs w:val="false"/>
          </w:rPr>
          <w:t xml:space="preserve">Denslow, J. S. (1987). Tropical Rainforest Gaps and Tree Species Diversity. </w:t>
        </w:r>
      </w:ins>
      <w:ins w:id="150" w:author="Unknown Author" w:date="2019-03-19T13:18:17Z">
        <w:r>
          <w:rPr>
            <w:b w:val="false"/>
            <w:bCs w:val="false"/>
            <w:i/>
          </w:rPr>
          <w:t>Annual Review of Ecology and Systematics</w:t>
        </w:r>
      </w:ins>
      <w:ins w:id="151" w:author="Unknown Author" w:date="2019-03-19T13:18:17Z">
        <w:r>
          <w:rPr>
            <w:b w:val="false"/>
            <w:bCs w:val="false"/>
          </w:rPr>
          <w:t xml:space="preserve">, </w:t>
        </w:r>
      </w:ins>
      <w:ins w:id="152" w:author="Unknown Author" w:date="2019-03-19T13:18:17Z">
        <w:r>
          <w:rPr>
            <w:b w:val="false"/>
            <w:bCs w:val="false"/>
            <w:i/>
          </w:rPr>
          <w:t>18</w:t>
        </w:r>
      </w:ins>
      <w:ins w:id="153" w:author="Unknown Author" w:date="2019-03-19T13:18:17Z">
        <w:r>
          <w:rPr>
            <w:b w:val="false"/>
            <w:bCs w:val="false"/>
          </w:rPr>
          <w:t>(1), 431–451. doi:</w:t>
        </w:r>
      </w:ins>
      <w:hyperlink r:id="rId26">
        <w:ins w:id="154" w:author="Unknown Author" w:date="2019-03-19T13:18:17Z">
          <w:r>
            <w:rPr>
              <w:rStyle w:val="InternetLink"/>
              <w:b w:val="false"/>
              <w:bCs w:val="false"/>
            </w:rPr>
            <w:t>10.1146/annurev.es.18.110187.002243</w:t>
          </w:r>
        </w:ins>
      </w:hyperlink>
    </w:p>
    <w:p>
      <w:pPr>
        <w:pStyle w:val="Normal"/>
        <w:bidi w:val="0"/>
        <w:spacing w:lineRule="auto" w:line="480"/>
        <w:jc w:val="left"/>
        <w:rPr/>
      </w:pPr>
      <w:ins w:id="155" w:author="Unknown Author" w:date="2019-03-19T13:18:17Z">
        <w:r>
          <w:rPr>
            <w:b w:val="false"/>
            <w:bCs w:val="false"/>
          </w:rPr>
          <w:t>Dpr, S. X. (n.d.). Environmental Fate of  Mancozeb, 10.</w:t>
        </w:r>
      </w:ins>
    </w:p>
    <w:p>
      <w:pPr>
        <w:pStyle w:val="Normal"/>
        <w:bidi w:val="0"/>
        <w:spacing w:lineRule="auto" w:line="480"/>
        <w:jc w:val="left"/>
        <w:rPr/>
      </w:pPr>
      <w:ins w:id="156" w:author="Unknown Author" w:date="2019-03-19T13:18:17Z">
        <w:r>
          <w:rPr>
            <w:b w:val="false"/>
            <w:bCs w:val="false"/>
          </w:rPr>
          <w:t xml:space="preserve">Fernandez‐Conradi, P., Jactel, H., Robin, C., Tack, A. J. M., &amp; Castagneyrol, B. (2018). Fungi reduce preference and performance of insect herbivores on challenged plants. </w:t>
        </w:r>
      </w:ins>
      <w:ins w:id="157" w:author="Unknown Author" w:date="2019-03-19T13:18:17Z">
        <w:r>
          <w:rPr>
            <w:b w:val="false"/>
            <w:bCs w:val="false"/>
            <w:i/>
          </w:rPr>
          <w:t>Ecology</w:t>
        </w:r>
      </w:ins>
      <w:ins w:id="158" w:author="Unknown Author" w:date="2019-03-19T13:18:17Z">
        <w:r>
          <w:rPr>
            <w:b w:val="false"/>
            <w:bCs w:val="false"/>
          </w:rPr>
          <w:t xml:space="preserve">, </w:t>
        </w:r>
      </w:ins>
      <w:ins w:id="159" w:author="Unknown Author" w:date="2019-03-19T13:18:17Z">
        <w:r>
          <w:rPr>
            <w:b w:val="false"/>
            <w:bCs w:val="false"/>
            <w:i/>
          </w:rPr>
          <w:t>99</w:t>
        </w:r>
      </w:ins>
      <w:ins w:id="160" w:author="Unknown Author" w:date="2019-03-19T13:18:17Z">
        <w:r>
          <w:rPr>
            <w:b w:val="false"/>
            <w:bCs w:val="false"/>
          </w:rPr>
          <w:t>(2), 300–311. doi:</w:t>
        </w:r>
      </w:ins>
      <w:hyperlink r:id="rId27">
        <w:ins w:id="161" w:author="Unknown Author" w:date="2019-03-19T13:18:17Z">
          <w:r>
            <w:rPr>
              <w:rStyle w:val="InternetLink"/>
              <w:b w:val="false"/>
              <w:bCs w:val="false"/>
            </w:rPr>
            <w:t>10.1002/ecy.2044</w:t>
          </w:r>
        </w:ins>
      </w:hyperlink>
    </w:p>
    <w:p>
      <w:pPr>
        <w:pStyle w:val="Normal"/>
        <w:bidi w:val="0"/>
        <w:spacing w:lineRule="auto" w:line="480"/>
        <w:jc w:val="left"/>
        <w:rPr/>
      </w:pPr>
      <w:ins w:id="162" w:author="Unknown Author" w:date="2019-03-19T13:18:17Z">
        <w:r>
          <w:rPr>
            <w:b w:val="false"/>
            <w:bCs w:val="false"/>
          </w:rPr>
          <w:t xml:space="preserve">Freckleton, R. P., &amp; Lewis, O. T. (2006). Pathogens, density dependence and the coexistence of tropical trees. </w:t>
        </w:r>
      </w:ins>
      <w:ins w:id="163" w:author="Unknown Author" w:date="2019-03-19T13:18:17Z">
        <w:r>
          <w:rPr>
            <w:b w:val="false"/>
            <w:bCs w:val="false"/>
            <w:i/>
          </w:rPr>
          <w:t>Proceedings of the Royal Society of London B: Biological Sciences</w:t>
        </w:r>
      </w:ins>
      <w:ins w:id="164" w:author="Unknown Author" w:date="2019-03-19T13:18:17Z">
        <w:r>
          <w:rPr>
            <w:b w:val="false"/>
            <w:bCs w:val="false"/>
          </w:rPr>
          <w:t xml:space="preserve">, </w:t>
        </w:r>
      </w:ins>
      <w:ins w:id="165" w:author="Unknown Author" w:date="2019-03-19T13:18:17Z">
        <w:r>
          <w:rPr>
            <w:b w:val="false"/>
            <w:bCs w:val="false"/>
            <w:i/>
          </w:rPr>
          <w:t>273</w:t>
        </w:r>
      </w:ins>
      <w:ins w:id="166" w:author="Unknown Author" w:date="2019-03-19T13:18:17Z">
        <w:r>
          <w:rPr>
            <w:b w:val="false"/>
            <w:bCs w:val="false"/>
          </w:rPr>
          <w:t>(1604), 2909–2916.</w:t>
        </w:r>
      </w:ins>
    </w:p>
    <w:p>
      <w:pPr>
        <w:pStyle w:val="Normal"/>
        <w:bidi w:val="0"/>
        <w:spacing w:lineRule="auto" w:line="480"/>
        <w:jc w:val="left"/>
        <w:rPr/>
      </w:pPr>
      <w:ins w:id="167" w:author="Unknown Author" w:date="2019-03-19T13:18:17Z">
        <w:r>
          <w:rPr>
            <w:b w:val="false"/>
            <w:bCs w:val="false"/>
          </w:rPr>
          <w:t xml:space="preserve">García-Guzmán, G., &amp; Heil, M. (2014). Life histories of hosts and pathogens predict patterns in tropical fungal plant diseases. </w:t>
        </w:r>
      </w:ins>
      <w:ins w:id="168" w:author="Unknown Author" w:date="2019-03-19T13:18:17Z">
        <w:r>
          <w:rPr>
            <w:b w:val="false"/>
            <w:bCs w:val="false"/>
            <w:i/>
          </w:rPr>
          <w:t>The New Phytologist</w:t>
        </w:r>
      </w:ins>
      <w:ins w:id="169" w:author="Unknown Author" w:date="2019-03-19T13:18:17Z">
        <w:r>
          <w:rPr>
            <w:b w:val="false"/>
            <w:bCs w:val="false"/>
          </w:rPr>
          <w:t xml:space="preserve">, </w:t>
        </w:r>
      </w:ins>
      <w:ins w:id="170" w:author="Unknown Author" w:date="2019-03-19T13:18:17Z">
        <w:r>
          <w:rPr>
            <w:b w:val="false"/>
            <w:bCs w:val="false"/>
            <w:i/>
          </w:rPr>
          <w:t>201</w:t>
        </w:r>
      </w:ins>
      <w:ins w:id="171" w:author="Unknown Author" w:date="2019-03-19T13:18:17Z">
        <w:r>
          <w:rPr>
            <w:b w:val="false"/>
            <w:bCs w:val="false"/>
          </w:rPr>
          <w:t>(4), 1106–1120. doi:</w:t>
        </w:r>
      </w:ins>
      <w:hyperlink r:id="rId28">
        <w:ins w:id="172" w:author="Unknown Author" w:date="2019-03-19T13:18:17Z">
          <w:r>
            <w:rPr>
              <w:rStyle w:val="InternetLink"/>
              <w:b w:val="false"/>
              <w:bCs w:val="false"/>
            </w:rPr>
            <w:t>10.1111/nph.12562</w:t>
          </w:r>
        </w:ins>
      </w:hyperlink>
    </w:p>
    <w:p>
      <w:pPr>
        <w:pStyle w:val="Normal"/>
        <w:bidi w:val="0"/>
        <w:spacing w:lineRule="auto" w:line="480"/>
        <w:jc w:val="left"/>
        <w:rPr/>
      </w:pPr>
      <w:ins w:id="173" w:author="Unknown Author" w:date="2019-03-19T13:18:17Z">
        <w:r>
          <w:rPr>
            <w:b w:val="false"/>
            <w:bCs w:val="false"/>
          </w:rPr>
          <w:t xml:space="preserve">Guariguata, M. R., &amp; Ostertag, R. (2001). Neotropical secondary forest succession: changes in structural and functional characteristics. </w:t>
        </w:r>
      </w:ins>
      <w:ins w:id="174" w:author="Unknown Author" w:date="2019-03-19T13:18:17Z">
        <w:r>
          <w:rPr>
            <w:b w:val="false"/>
            <w:bCs w:val="false"/>
            <w:i/>
          </w:rPr>
          <w:t>Forest Ecology and Management</w:t>
        </w:r>
      </w:ins>
      <w:ins w:id="175" w:author="Unknown Author" w:date="2019-03-19T13:18:17Z">
        <w:r>
          <w:rPr>
            <w:b w:val="false"/>
            <w:bCs w:val="false"/>
          </w:rPr>
          <w:t xml:space="preserve">, </w:t>
        </w:r>
      </w:ins>
      <w:ins w:id="176" w:author="Unknown Author" w:date="2019-03-19T13:18:17Z">
        <w:r>
          <w:rPr>
            <w:b w:val="false"/>
            <w:bCs w:val="false"/>
            <w:i/>
          </w:rPr>
          <w:t>148</w:t>
        </w:r>
      </w:ins>
      <w:ins w:id="177" w:author="Unknown Author" w:date="2019-03-19T13:18:17Z">
        <w:r>
          <w:rPr>
            <w:b w:val="false"/>
            <w:bCs w:val="false"/>
          </w:rPr>
          <w:t>(1), 185–206. doi:</w:t>
        </w:r>
      </w:ins>
      <w:hyperlink r:id="rId29">
        <w:ins w:id="178" w:author="Unknown Author" w:date="2019-03-19T13:18:17Z">
          <w:r>
            <w:rPr>
              <w:rStyle w:val="InternetLink"/>
              <w:b w:val="false"/>
              <w:bCs w:val="false"/>
            </w:rPr>
            <w:t>10.1016/S0378-1127(00)00535-1</w:t>
          </w:r>
        </w:ins>
      </w:hyperlink>
    </w:p>
    <w:p>
      <w:pPr>
        <w:pStyle w:val="Normal"/>
        <w:bidi w:val="0"/>
        <w:spacing w:lineRule="auto" w:line="480"/>
        <w:jc w:val="left"/>
        <w:rPr/>
      </w:pPr>
      <w:ins w:id="179" w:author="Unknown Author" w:date="2019-03-19T13:18:17Z">
        <w:r>
          <w:rPr>
            <w:b w:val="false"/>
            <w:bCs w:val="false"/>
          </w:rPr>
          <w:t xml:space="preserve">Herms, D. A., &amp; Mattson, W. J. (1992). The Dilemma of Plants: To Grow or Defend. </w:t>
        </w:r>
      </w:ins>
      <w:ins w:id="180" w:author="Unknown Author" w:date="2019-03-19T13:18:17Z">
        <w:r>
          <w:rPr>
            <w:b w:val="false"/>
            <w:bCs w:val="false"/>
            <w:i/>
          </w:rPr>
          <w:t>The Quarterly Review of Biology</w:t>
        </w:r>
      </w:ins>
      <w:ins w:id="181" w:author="Unknown Author" w:date="2019-03-19T13:18:17Z">
        <w:r>
          <w:rPr>
            <w:b w:val="false"/>
            <w:bCs w:val="false"/>
          </w:rPr>
          <w:t xml:space="preserve">, </w:t>
        </w:r>
      </w:ins>
      <w:ins w:id="182" w:author="Unknown Author" w:date="2019-03-19T13:18:17Z">
        <w:r>
          <w:rPr>
            <w:b w:val="false"/>
            <w:bCs w:val="false"/>
            <w:i/>
          </w:rPr>
          <w:t>67</w:t>
        </w:r>
      </w:ins>
      <w:ins w:id="183" w:author="Unknown Author" w:date="2019-03-19T13:18:17Z">
        <w:r>
          <w:rPr>
            <w:b w:val="false"/>
            <w:bCs w:val="false"/>
          </w:rPr>
          <w:t>(3), 283–335. doi:</w:t>
        </w:r>
      </w:ins>
      <w:hyperlink r:id="rId30">
        <w:ins w:id="184" w:author="Unknown Author" w:date="2019-03-19T13:18:17Z">
          <w:r>
            <w:rPr>
              <w:rStyle w:val="InternetLink"/>
              <w:b w:val="false"/>
              <w:bCs w:val="false"/>
            </w:rPr>
            <w:t>10.1086/417659</w:t>
          </w:r>
        </w:ins>
      </w:hyperlink>
    </w:p>
    <w:p>
      <w:pPr>
        <w:pStyle w:val="Normal"/>
        <w:bidi w:val="0"/>
        <w:spacing w:lineRule="auto" w:line="480"/>
        <w:jc w:val="left"/>
        <w:rPr/>
      </w:pPr>
      <w:ins w:id="185" w:author="Unknown Author" w:date="2019-03-19T13:18:17Z">
        <w:r>
          <w:rPr>
            <w:b w:val="false"/>
            <w:bCs w:val="false"/>
          </w:rPr>
          <w:t xml:space="preserve">Hubbell, S. P. (2001). </w:t>
        </w:r>
      </w:ins>
      <w:ins w:id="186" w:author="Unknown Author" w:date="2019-03-19T13:18:17Z">
        <w:r>
          <w:rPr>
            <w:b w:val="false"/>
            <w:bCs w:val="false"/>
            <w:i/>
          </w:rPr>
          <w:t>The Unified Neutral Theory of Biodiversity and Biogeography (MPB-32)</w:t>
        </w:r>
      </w:ins>
      <w:ins w:id="187" w:author="Unknown Author" w:date="2019-03-19T13:18:17Z">
        <w:r>
          <w:rPr>
            <w:b w:val="false"/>
            <w:bCs w:val="false"/>
          </w:rPr>
          <w:t>. Princeton University Press.</w:t>
        </w:r>
      </w:ins>
    </w:p>
    <w:p>
      <w:pPr>
        <w:pStyle w:val="Normal"/>
        <w:bidi w:val="0"/>
        <w:spacing w:lineRule="auto" w:line="480"/>
        <w:jc w:val="left"/>
        <w:rPr/>
      </w:pPr>
      <w:ins w:id="188" w:author="Unknown Author" w:date="2019-03-19T13:18:17Z">
        <w:r>
          <w:rPr>
            <w:b w:val="false"/>
            <w:bCs w:val="false"/>
          </w:rPr>
          <w:t xml:space="preserve">Janzen, D. H. (1970). Herbivores and the Number of Tree Species in Tropical Forests. </w:t>
        </w:r>
      </w:ins>
      <w:ins w:id="189" w:author="Unknown Author" w:date="2019-03-19T13:18:17Z">
        <w:r>
          <w:rPr>
            <w:b w:val="false"/>
            <w:bCs w:val="false"/>
            <w:i/>
          </w:rPr>
          <w:t>The American Naturalist</w:t>
        </w:r>
      </w:ins>
      <w:ins w:id="190" w:author="Unknown Author" w:date="2019-03-19T13:18:17Z">
        <w:r>
          <w:rPr>
            <w:b w:val="false"/>
            <w:bCs w:val="false"/>
          </w:rPr>
          <w:t xml:space="preserve">, </w:t>
        </w:r>
      </w:ins>
      <w:ins w:id="191" w:author="Unknown Author" w:date="2019-03-19T13:18:17Z">
        <w:r>
          <w:rPr>
            <w:b w:val="false"/>
            <w:bCs w:val="false"/>
            <w:i/>
          </w:rPr>
          <w:t>104</w:t>
        </w:r>
      </w:ins>
      <w:ins w:id="192" w:author="Unknown Author" w:date="2019-03-19T13:18:17Z">
        <w:r>
          <w:rPr>
            <w:b w:val="false"/>
            <w:bCs w:val="false"/>
          </w:rPr>
          <w:t>(940), 501–528.</w:t>
        </w:r>
      </w:ins>
    </w:p>
    <w:p>
      <w:pPr>
        <w:pStyle w:val="Normal"/>
        <w:bidi w:val="0"/>
        <w:spacing w:lineRule="auto" w:line="480"/>
        <w:jc w:val="left"/>
        <w:rPr/>
      </w:pPr>
      <w:ins w:id="193" w:author="Unknown Author" w:date="2019-03-19T13:18:17Z">
        <w:r>
          <w:rPr>
            <w:b w:val="false"/>
            <w:bCs w:val="false"/>
          </w:rPr>
          <w:t xml:space="preserve">Jia, S., Wang, X., Yuan, Z., Lin, F., Ye, J., Hao, Z., &amp; Luskin, M. S. (2018). Global signal of top-down control of terrestrial plant communities by herbivores. </w:t>
        </w:r>
      </w:ins>
      <w:ins w:id="194" w:author="Unknown Author" w:date="2019-03-19T13:18:17Z">
        <w:r>
          <w:rPr>
            <w:b w:val="false"/>
            <w:bCs w:val="false"/>
            <w:i/>
          </w:rPr>
          <w:t>Proceedings of the National Academy of Sciences</w:t>
        </w:r>
      </w:ins>
      <w:ins w:id="195" w:author="Unknown Author" w:date="2019-03-19T13:18:17Z">
        <w:r>
          <w:rPr>
            <w:b w:val="false"/>
            <w:bCs w:val="false"/>
          </w:rPr>
          <w:t xml:space="preserve">, </w:t>
        </w:r>
      </w:ins>
      <w:ins w:id="196" w:author="Unknown Author" w:date="2019-03-19T13:18:17Z">
        <w:r>
          <w:rPr>
            <w:b w:val="false"/>
            <w:bCs w:val="false"/>
            <w:i/>
          </w:rPr>
          <w:t>115</w:t>
        </w:r>
      </w:ins>
      <w:ins w:id="197" w:author="Unknown Author" w:date="2019-03-19T13:18:17Z">
        <w:r>
          <w:rPr>
            <w:b w:val="false"/>
            <w:bCs w:val="false"/>
          </w:rPr>
          <w:t>(24), 6237–6242. doi:</w:t>
        </w:r>
      </w:ins>
      <w:hyperlink r:id="rId31">
        <w:ins w:id="198" w:author="Unknown Author" w:date="2019-03-19T13:18:17Z">
          <w:r>
            <w:rPr>
              <w:rStyle w:val="InternetLink"/>
              <w:b w:val="false"/>
              <w:bCs w:val="false"/>
            </w:rPr>
            <w:t>10.1073/pnas.1707984115</w:t>
          </w:r>
        </w:ins>
      </w:hyperlink>
    </w:p>
    <w:p>
      <w:pPr>
        <w:pStyle w:val="Normal"/>
        <w:bidi w:val="0"/>
        <w:spacing w:lineRule="auto" w:line="480"/>
        <w:jc w:val="left"/>
        <w:rPr/>
      </w:pPr>
      <w:ins w:id="199" w:author="Unknown Author" w:date="2019-03-19T13:18:17Z">
        <w:r>
          <w:rPr>
            <w:b w:val="false"/>
            <w:bCs w:val="false"/>
          </w:rPr>
          <w:t xml:space="preserve">Kardol, P., Bezemer, T. M., &amp; van der Putten, W. H. (2006). Temporal variation in plant-soil feedback controls succession. </w:t>
        </w:r>
      </w:ins>
      <w:ins w:id="200" w:author="Unknown Author" w:date="2019-03-19T13:18:17Z">
        <w:r>
          <w:rPr>
            <w:b w:val="false"/>
            <w:bCs w:val="false"/>
            <w:i/>
          </w:rPr>
          <w:t>Ecology Letters</w:t>
        </w:r>
      </w:ins>
      <w:ins w:id="201" w:author="Unknown Author" w:date="2019-03-19T13:18:17Z">
        <w:r>
          <w:rPr>
            <w:b w:val="false"/>
            <w:bCs w:val="false"/>
          </w:rPr>
          <w:t xml:space="preserve">, </w:t>
        </w:r>
      </w:ins>
      <w:ins w:id="202" w:author="Unknown Author" w:date="2019-03-19T13:18:17Z">
        <w:r>
          <w:rPr>
            <w:b w:val="false"/>
            <w:bCs w:val="false"/>
            <w:i/>
          </w:rPr>
          <w:t>9</w:t>
        </w:r>
      </w:ins>
      <w:ins w:id="203" w:author="Unknown Author" w:date="2019-03-19T13:18:17Z">
        <w:r>
          <w:rPr>
            <w:b w:val="false"/>
            <w:bCs w:val="false"/>
          </w:rPr>
          <w:t>(9), 1080–1088. doi:</w:t>
        </w:r>
      </w:ins>
      <w:hyperlink r:id="rId32">
        <w:ins w:id="204" w:author="Unknown Author" w:date="2019-03-19T13:18:17Z">
          <w:r>
            <w:rPr>
              <w:rStyle w:val="InternetLink"/>
              <w:b w:val="false"/>
              <w:bCs w:val="false"/>
            </w:rPr>
            <w:t>10.1111/j.1461-0248.2006.00953.x</w:t>
          </w:r>
        </w:ins>
      </w:hyperlink>
    </w:p>
    <w:p>
      <w:pPr>
        <w:pStyle w:val="Normal"/>
        <w:bidi w:val="0"/>
        <w:spacing w:lineRule="auto" w:line="480"/>
        <w:jc w:val="left"/>
        <w:rPr/>
      </w:pPr>
      <w:ins w:id="205" w:author="Unknown Author" w:date="2019-03-19T13:18:17Z">
        <w:r>
          <w:rPr>
            <w:b w:val="false"/>
            <w:bCs w:val="false"/>
          </w:rPr>
          <w:t xml:space="preserve">Kempel, A., Razanajatovo, M., Stein, C., Unsicker, S. B., Auge, H., Weisser, W. W., … Prati, D. (2015). Herbivore preference drives plant community composition. </w:t>
        </w:r>
      </w:ins>
      <w:ins w:id="206" w:author="Unknown Author" w:date="2019-03-19T13:18:17Z">
        <w:r>
          <w:rPr>
            <w:b w:val="false"/>
            <w:bCs w:val="false"/>
            <w:i/>
          </w:rPr>
          <w:t>Ecology</w:t>
        </w:r>
      </w:ins>
      <w:ins w:id="207" w:author="Unknown Author" w:date="2019-03-19T13:18:17Z">
        <w:r>
          <w:rPr>
            <w:b w:val="false"/>
            <w:bCs w:val="false"/>
          </w:rPr>
          <w:t xml:space="preserve">, </w:t>
        </w:r>
      </w:ins>
      <w:ins w:id="208" w:author="Unknown Author" w:date="2019-03-19T13:18:17Z">
        <w:r>
          <w:rPr>
            <w:b w:val="false"/>
            <w:bCs w:val="false"/>
            <w:i/>
          </w:rPr>
          <w:t>96</w:t>
        </w:r>
      </w:ins>
      <w:ins w:id="209" w:author="Unknown Author" w:date="2019-03-19T13:18:17Z">
        <w:r>
          <w:rPr>
            <w:b w:val="false"/>
            <w:bCs w:val="false"/>
          </w:rPr>
          <w:t>(11), 2923–2934. doi:</w:t>
        </w:r>
      </w:ins>
      <w:hyperlink r:id="rId33">
        <w:ins w:id="210" w:author="Unknown Author" w:date="2019-03-19T13:18:17Z">
          <w:r>
            <w:rPr>
              <w:rStyle w:val="InternetLink"/>
              <w:b w:val="false"/>
              <w:bCs w:val="false"/>
            </w:rPr>
            <w:t>10.1890/14-2125.1</w:t>
          </w:r>
        </w:ins>
      </w:hyperlink>
    </w:p>
    <w:p>
      <w:pPr>
        <w:pStyle w:val="Normal"/>
        <w:bidi w:val="0"/>
        <w:spacing w:lineRule="auto" w:line="480"/>
        <w:jc w:val="left"/>
        <w:rPr/>
      </w:pPr>
      <w:ins w:id="211" w:author="Unknown Author" w:date="2019-03-19T13:18:17Z">
        <w:r>
          <w:rPr>
            <w:b w:val="false"/>
            <w:bCs w:val="false"/>
          </w:rPr>
          <w:t xml:space="preserve">Koziol, L., &amp; Bever, J. D. (2016). AMF, phylogeny, and succession: specificity of response to mycorrhizal fungi increases for late-successional plants. </w:t>
        </w:r>
      </w:ins>
      <w:ins w:id="212" w:author="Unknown Author" w:date="2019-03-19T13:18:17Z">
        <w:r>
          <w:rPr>
            <w:b w:val="false"/>
            <w:bCs w:val="false"/>
            <w:i/>
          </w:rPr>
          <w:t>Ecosphere</w:t>
        </w:r>
      </w:ins>
      <w:ins w:id="213" w:author="Unknown Author" w:date="2019-03-19T13:18:17Z">
        <w:r>
          <w:rPr>
            <w:b w:val="false"/>
            <w:bCs w:val="false"/>
          </w:rPr>
          <w:t xml:space="preserve">, </w:t>
        </w:r>
      </w:ins>
      <w:ins w:id="214" w:author="Unknown Author" w:date="2019-03-19T13:18:17Z">
        <w:r>
          <w:rPr>
            <w:b w:val="false"/>
            <w:bCs w:val="false"/>
            <w:i/>
          </w:rPr>
          <w:t>7</w:t>
        </w:r>
      </w:ins>
      <w:ins w:id="215" w:author="Unknown Author" w:date="2019-03-19T13:18:17Z">
        <w:r>
          <w:rPr>
            <w:b w:val="false"/>
            <w:bCs w:val="false"/>
          </w:rPr>
          <w:t>(11), e01555. doi:</w:t>
        </w:r>
      </w:ins>
      <w:hyperlink r:id="rId34">
        <w:ins w:id="216" w:author="Unknown Author" w:date="2019-03-19T13:18:17Z">
          <w:r>
            <w:rPr>
              <w:rStyle w:val="InternetLink"/>
              <w:b w:val="false"/>
              <w:bCs w:val="false"/>
            </w:rPr>
            <w:t>10.1002/ecs2.1555</w:t>
          </w:r>
        </w:ins>
      </w:hyperlink>
    </w:p>
    <w:p>
      <w:pPr>
        <w:pStyle w:val="Normal"/>
        <w:bidi w:val="0"/>
        <w:spacing w:lineRule="auto" w:line="480"/>
        <w:jc w:val="left"/>
        <w:rPr/>
      </w:pPr>
      <w:ins w:id="217" w:author="Unknown Author" w:date="2019-03-19T13:18:17Z">
        <w:r>
          <w:rPr>
            <w:b w:val="false"/>
            <w:bCs w:val="false"/>
          </w:rPr>
          <w:t xml:space="preserve">Kukla, J., Whitfeld, T., Cajthaml, T., Baldrian, P., Veselá‐Šimáčková, H., Novotný, V., &amp; Frouz, J. (2019). The effect of traditional slash-and-burn agriculture on soil organic matter, nutrient content, and microbiota in tropical ecosystems of Papua New Guinea. </w:t>
        </w:r>
      </w:ins>
      <w:ins w:id="218" w:author="Unknown Author" w:date="2019-03-19T13:18:17Z">
        <w:r>
          <w:rPr>
            <w:b w:val="false"/>
            <w:bCs w:val="false"/>
            <w:i/>
          </w:rPr>
          <w:t>Land Degradation &amp; Development</w:t>
        </w:r>
      </w:ins>
      <w:ins w:id="219" w:author="Unknown Author" w:date="2019-03-19T13:18:17Z">
        <w:r>
          <w:rPr>
            <w:b w:val="false"/>
            <w:bCs w:val="false"/>
          </w:rPr>
          <w:t xml:space="preserve">, </w:t>
        </w:r>
      </w:ins>
      <w:ins w:id="220" w:author="Unknown Author" w:date="2019-03-19T13:18:17Z">
        <w:r>
          <w:rPr>
            <w:b w:val="false"/>
            <w:bCs w:val="false"/>
            <w:i/>
          </w:rPr>
          <w:t>30</w:t>
        </w:r>
      </w:ins>
      <w:ins w:id="221" w:author="Unknown Author" w:date="2019-03-19T13:18:17Z">
        <w:r>
          <w:rPr>
            <w:b w:val="false"/>
            <w:bCs w:val="false"/>
          </w:rPr>
          <w:t>(2), 166–177. doi:</w:t>
        </w:r>
      </w:ins>
      <w:hyperlink r:id="rId35">
        <w:ins w:id="222" w:author="Unknown Author" w:date="2019-03-19T13:18:17Z">
          <w:r>
            <w:rPr>
              <w:rStyle w:val="InternetLink"/>
              <w:b w:val="false"/>
              <w:bCs w:val="false"/>
            </w:rPr>
            <w:t>10.1002/ldr.3203</w:t>
          </w:r>
        </w:ins>
      </w:hyperlink>
    </w:p>
    <w:p>
      <w:pPr>
        <w:pStyle w:val="Normal"/>
        <w:bidi w:val="0"/>
        <w:spacing w:lineRule="auto" w:line="480"/>
        <w:jc w:val="left"/>
        <w:rPr/>
      </w:pPr>
      <w:ins w:id="223" w:author="Unknown Author" w:date="2019-03-19T13:18:17Z">
        <w:r>
          <w:rPr>
            <w:b w:val="false"/>
            <w:bCs w:val="false"/>
          </w:rPr>
          <w:t xml:space="preserve">Kunstler, G., Falster, D., Coomes, D. A., Hui, F., Kooyman, R. M., Laughlin, D. C., … Westoby, M. (2016). Plant functional traits have globally consistent effects on competition. </w:t>
        </w:r>
      </w:ins>
      <w:ins w:id="224" w:author="Unknown Author" w:date="2019-03-19T13:18:17Z">
        <w:r>
          <w:rPr>
            <w:b w:val="false"/>
            <w:bCs w:val="false"/>
            <w:i/>
          </w:rPr>
          <w:t>Nature</w:t>
        </w:r>
      </w:ins>
      <w:ins w:id="225" w:author="Unknown Author" w:date="2019-03-19T13:18:17Z">
        <w:r>
          <w:rPr>
            <w:b w:val="false"/>
            <w:bCs w:val="false"/>
          </w:rPr>
          <w:t xml:space="preserve">, </w:t>
        </w:r>
      </w:ins>
      <w:ins w:id="226" w:author="Unknown Author" w:date="2019-03-19T13:18:17Z">
        <w:r>
          <w:rPr>
            <w:b w:val="false"/>
            <w:bCs w:val="false"/>
            <w:i/>
          </w:rPr>
          <w:t>529</w:t>
        </w:r>
      </w:ins>
      <w:ins w:id="227" w:author="Unknown Author" w:date="2019-03-19T13:18:17Z">
        <w:r>
          <w:rPr>
            <w:b w:val="false"/>
            <w:bCs w:val="false"/>
          </w:rPr>
          <w:t>(7585), 204–207. doi:</w:t>
        </w:r>
      </w:ins>
      <w:hyperlink r:id="rId36">
        <w:ins w:id="228" w:author="Unknown Author" w:date="2019-03-19T13:18:17Z">
          <w:r>
            <w:rPr>
              <w:rStyle w:val="InternetLink"/>
              <w:b w:val="false"/>
              <w:bCs w:val="false"/>
            </w:rPr>
            <w:t>10.1038/nature16476</w:t>
          </w:r>
        </w:ins>
      </w:hyperlink>
    </w:p>
    <w:p>
      <w:pPr>
        <w:pStyle w:val="Normal"/>
        <w:bidi w:val="0"/>
        <w:spacing w:lineRule="auto" w:line="480"/>
        <w:jc w:val="left"/>
        <w:rPr/>
      </w:pPr>
      <w:ins w:id="229" w:author="Unknown Author" w:date="2019-03-19T13:18:17Z">
        <w:r>
          <w:rPr>
            <w:b w:val="false"/>
            <w:bCs w:val="false"/>
          </w:rPr>
          <w:t xml:space="preserve">Kuznetsova, A., Brockhoff, P. B., &amp; Christensen, R. H. B. (2017). lmerTest Package: Tests in Linear Mixed Effects Models. </w:t>
        </w:r>
      </w:ins>
      <w:ins w:id="230" w:author="Unknown Author" w:date="2019-03-19T13:18:17Z">
        <w:r>
          <w:rPr>
            <w:b w:val="false"/>
            <w:bCs w:val="false"/>
            <w:i/>
          </w:rPr>
          <w:t>Journal of Statistical Software</w:t>
        </w:r>
      </w:ins>
      <w:ins w:id="231" w:author="Unknown Author" w:date="2019-03-19T13:18:17Z">
        <w:r>
          <w:rPr>
            <w:b w:val="false"/>
            <w:bCs w:val="false"/>
          </w:rPr>
          <w:t xml:space="preserve">, </w:t>
        </w:r>
      </w:ins>
      <w:ins w:id="232" w:author="Unknown Author" w:date="2019-03-19T13:18:17Z">
        <w:r>
          <w:rPr>
            <w:b w:val="false"/>
            <w:bCs w:val="false"/>
            <w:i/>
          </w:rPr>
          <w:t>82</w:t>
        </w:r>
      </w:ins>
      <w:ins w:id="233" w:author="Unknown Author" w:date="2019-03-19T13:18:17Z">
        <w:r>
          <w:rPr>
            <w:b w:val="false"/>
            <w:bCs w:val="false"/>
          </w:rPr>
          <w:t>(1), 1–26. doi:</w:t>
        </w:r>
      </w:ins>
      <w:hyperlink r:id="rId37">
        <w:ins w:id="234" w:author="Unknown Author" w:date="2019-03-19T13:18:17Z">
          <w:r>
            <w:rPr>
              <w:rStyle w:val="InternetLink"/>
              <w:b w:val="false"/>
              <w:bCs w:val="false"/>
            </w:rPr>
            <w:t>10.18637/jss.v082.i13</w:t>
          </w:r>
        </w:ins>
      </w:hyperlink>
    </w:p>
    <w:p>
      <w:pPr>
        <w:pStyle w:val="Normal"/>
        <w:bidi w:val="0"/>
        <w:spacing w:lineRule="auto" w:line="480"/>
        <w:jc w:val="left"/>
        <w:rPr/>
      </w:pPr>
      <w:ins w:id="235" w:author="Unknown Author" w:date="2019-03-19T13:18:17Z">
        <w:r>
          <w:rPr>
            <w:b w:val="false"/>
            <w:bCs w:val="false"/>
          </w:rPr>
          <w:t xml:space="preserve">Lasky, J. R., Uriarte, M., Boukili, V. K., &amp; Chazdon, R. L. (2014). Trait-mediated assembly processes predict successional changes in community diversity of tropical forests. </w:t>
        </w:r>
      </w:ins>
      <w:ins w:id="236" w:author="Unknown Author" w:date="2019-03-19T13:18:17Z">
        <w:r>
          <w:rPr>
            <w:b w:val="false"/>
            <w:bCs w:val="false"/>
            <w:i/>
          </w:rPr>
          <w:t>Proceedings of the National Academy of Sciences</w:t>
        </w:r>
      </w:ins>
      <w:ins w:id="237" w:author="Unknown Author" w:date="2019-03-19T13:18:17Z">
        <w:r>
          <w:rPr>
            <w:b w:val="false"/>
            <w:bCs w:val="false"/>
          </w:rPr>
          <w:t xml:space="preserve">, </w:t>
        </w:r>
      </w:ins>
      <w:ins w:id="238" w:author="Unknown Author" w:date="2019-03-19T13:18:17Z">
        <w:r>
          <w:rPr>
            <w:b w:val="false"/>
            <w:bCs w:val="false"/>
            <w:i/>
          </w:rPr>
          <w:t>111</w:t>
        </w:r>
      </w:ins>
      <w:ins w:id="239" w:author="Unknown Author" w:date="2019-03-19T13:18:17Z">
        <w:r>
          <w:rPr>
            <w:b w:val="false"/>
            <w:bCs w:val="false"/>
          </w:rPr>
          <w:t>(15), 5616–5621. doi:</w:t>
        </w:r>
      </w:ins>
      <w:hyperlink r:id="rId38">
        <w:ins w:id="240" w:author="Unknown Author" w:date="2019-03-19T13:18:17Z">
          <w:r>
            <w:rPr>
              <w:rStyle w:val="InternetLink"/>
              <w:b w:val="false"/>
              <w:bCs w:val="false"/>
            </w:rPr>
            <w:t>10.1073/pnas.1319342111</w:t>
          </w:r>
        </w:ins>
      </w:hyperlink>
    </w:p>
    <w:p>
      <w:pPr>
        <w:pStyle w:val="Normal"/>
        <w:bidi w:val="0"/>
        <w:spacing w:lineRule="auto" w:line="480"/>
        <w:jc w:val="left"/>
        <w:rPr/>
      </w:pPr>
      <w:ins w:id="241" w:author="Unknown Author" w:date="2019-03-19T13:18:17Z">
        <w:r>
          <w:rPr>
            <w:b w:val="false"/>
            <w:bCs w:val="false"/>
          </w:rPr>
          <w:t xml:space="preserve">Leles, B., Xiao, X., Pasion, B. O., Nakamura, A., &amp; Tomlinson, K. W. (2017). Does plant diversity increase top–down control of herbivorous insects in tropical forest? </w:t>
        </w:r>
      </w:ins>
      <w:ins w:id="242" w:author="Unknown Author" w:date="2019-03-19T13:18:17Z">
        <w:r>
          <w:rPr>
            <w:b w:val="false"/>
            <w:bCs w:val="false"/>
            <w:i/>
          </w:rPr>
          <w:t>Oikos</w:t>
        </w:r>
      </w:ins>
      <w:ins w:id="243" w:author="Unknown Author" w:date="2019-03-19T13:18:17Z">
        <w:r>
          <w:rPr>
            <w:b w:val="false"/>
            <w:bCs w:val="false"/>
          </w:rPr>
          <w:t xml:space="preserve">, </w:t>
        </w:r>
      </w:ins>
      <w:ins w:id="244" w:author="Unknown Author" w:date="2019-03-19T13:18:17Z">
        <w:r>
          <w:rPr>
            <w:b w:val="false"/>
            <w:bCs w:val="false"/>
            <w:i/>
          </w:rPr>
          <w:t>126</w:t>
        </w:r>
      </w:ins>
      <w:ins w:id="245" w:author="Unknown Author" w:date="2019-03-19T13:18:17Z">
        <w:r>
          <w:rPr>
            <w:b w:val="false"/>
            <w:bCs w:val="false"/>
          </w:rPr>
          <w:t>(8), 1142–1149. doi:</w:t>
        </w:r>
      </w:ins>
      <w:hyperlink r:id="rId39">
        <w:ins w:id="246" w:author="Unknown Author" w:date="2019-03-19T13:18:17Z">
          <w:r>
            <w:rPr>
              <w:rStyle w:val="InternetLink"/>
              <w:b w:val="false"/>
              <w:bCs w:val="false"/>
            </w:rPr>
            <w:t>10.1111/oik.03562</w:t>
          </w:r>
        </w:ins>
      </w:hyperlink>
    </w:p>
    <w:p>
      <w:pPr>
        <w:pStyle w:val="Normal"/>
        <w:bidi w:val="0"/>
        <w:spacing w:lineRule="auto" w:line="480"/>
        <w:jc w:val="left"/>
        <w:rPr/>
      </w:pPr>
      <w:ins w:id="247" w:author="Unknown Author" w:date="2019-03-19T13:18:17Z">
        <w:r>
          <w:rPr>
            <w:b w:val="false"/>
            <w:bCs w:val="false"/>
          </w:rPr>
          <w:t xml:space="preserve">Lenth, R., Singmann, H., Love, J., Buerkner, P., &amp; Herve, M. (2019). emmeans: Estimated Marginal Means, aka Least-Squares Means (Version 1.3.2). Retrieved from </w:t>
        </w:r>
      </w:ins>
      <w:hyperlink r:id="rId40">
        <w:ins w:id="248" w:author="Unknown Author" w:date="2019-03-19T13:18:17Z">
          <w:r>
            <w:rPr>
              <w:rStyle w:val="InternetLink"/>
              <w:b w:val="false"/>
              <w:bCs w:val="false"/>
            </w:rPr>
            <w:t>https://CRAN.R-project.org/package=emmeans</w:t>
          </w:r>
        </w:ins>
      </w:hyperlink>
    </w:p>
    <w:p>
      <w:pPr>
        <w:pStyle w:val="Normal"/>
        <w:bidi w:val="0"/>
        <w:spacing w:lineRule="auto" w:line="480"/>
        <w:jc w:val="left"/>
        <w:rPr/>
      </w:pPr>
      <w:ins w:id="249" w:author="Unknown Author" w:date="2019-03-19T13:18:17Z">
        <w:r>
          <w:rPr>
            <w:b w:val="false"/>
            <w:bCs w:val="false"/>
          </w:rPr>
          <w:t xml:space="preserve">Lepš, J., Novotný, V., &amp; Basset, Y. (2001). Habitat and Successional Status of Plants in Relation to the Communities of Their Leaf-Chewing Herbivores in Papua New Guinea. </w:t>
        </w:r>
      </w:ins>
      <w:ins w:id="250" w:author="Unknown Author" w:date="2019-03-19T13:18:17Z">
        <w:r>
          <w:rPr>
            <w:b w:val="false"/>
            <w:bCs w:val="false"/>
            <w:i/>
          </w:rPr>
          <w:t>Journal of Ecology</w:t>
        </w:r>
      </w:ins>
      <w:ins w:id="251" w:author="Unknown Author" w:date="2019-03-19T13:18:17Z">
        <w:r>
          <w:rPr>
            <w:b w:val="false"/>
            <w:bCs w:val="false"/>
          </w:rPr>
          <w:t xml:space="preserve">, </w:t>
        </w:r>
      </w:ins>
      <w:ins w:id="252" w:author="Unknown Author" w:date="2019-03-19T13:18:17Z">
        <w:r>
          <w:rPr>
            <w:b w:val="false"/>
            <w:bCs w:val="false"/>
            <w:i/>
          </w:rPr>
          <w:t>89</w:t>
        </w:r>
      </w:ins>
      <w:ins w:id="253" w:author="Unknown Author" w:date="2019-03-19T13:18:17Z">
        <w:r>
          <w:rPr>
            <w:b w:val="false"/>
            <w:bCs w:val="false"/>
          </w:rPr>
          <w:t>(2), 186–199.</w:t>
        </w:r>
      </w:ins>
    </w:p>
    <w:p>
      <w:pPr>
        <w:pStyle w:val="Normal"/>
        <w:bidi w:val="0"/>
        <w:spacing w:lineRule="auto" w:line="480"/>
        <w:jc w:val="left"/>
        <w:rPr/>
      </w:pPr>
      <w:ins w:id="254" w:author="Unknown Author" w:date="2019-03-19T13:18:17Z">
        <w:r>
          <w:rPr>
            <w:b w:val="false"/>
            <w:bCs w:val="false"/>
          </w:rPr>
          <w:t xml:space="preserve">Letourneau, D. K., &amp; Dyer, L. A. (1998). Experimental Test in Lowland Tropical Forest Shows Top-down Effects Through Four Trophic Levels. </w:t>
        </w:r>
      </w:ins>
      <w:ins w:id="255" w:author="Unknown Author" w:date="2019-03-19T13:18:17Z">
        <w:r>
          <w:rPr>
            <w:b w:val="false"/>
            <w:bCs w:val="false"/>
            <w:i/>
          </w:rPr>
          <w:t>Ecology</w:t>
        </w:r>
      </w:ins>
      <w:ins w:id="256" w:author="Unknown Author" w:date="2019-03-19T13:18:17Z">
        <w:r>
          <w:rPr>
            <w:b w:val="false"/>
            <w:bCs w:val="false"/>
          </w:rPr>
          <w:t xml:space="preserve">, </w:t>
        </w:r>
      </w:ins>
      <w:ins w:id="257" w:author="Unknown Author" w:date="2019-03-19T13:18:17Z">
        <w:r>
          <w:rPr>
            <w:b w:val="false"/>
            <w:bCs w:val="false"/>
            <w:i/>
          </w:rPr>
          <w:t>79</w:t>
        </w:r>
      </w:ins>
      <w:ins w:id="258" w:author="Unknown Author" w:date="2019-03-19T13:18:17Z">
        <w:r>
          <w:rPr>
            <w:b w:val="false"/>
            <w:bCs w:val="false"/>
          </w:rPr>
          <w:t>(5), 1678–1687. doi:</w:t>
        </w:r>
      </w:ins>
      <w:hyperlink r:id="rId41">
        <w:ins w:id="259" w:author="Unknown Author" w:date="2019-03-19T13:18:17Z">
          <w:r>
            <w:rPr>
              <w:rStyle w:val="InternetLink"/>
              <w:b w:val="false"/>
              <w:bCs w:val="false"/>
            </w:rPr>
            <w:t>10.1890/0012-9658(1998)079[1678:ETILTF]2.0.CO;2</w:t>
          </w:r>
        </w:ins>
      </w:hyperlink>
    </w:p>
    <w:p>
      <w:pPr>
        <w:pStyle w:val="Normal"/>
        <w:bidi w:val="0"/>
        <w:spacing w:lineRule="auto" w:line="480"/>
        <w:jc w:val="left"/>
        <w:rPr/>
      </w:pPr>
      <w:ins w:id="260" w:author="Unknown Author" w:date="2019-03-19T13:18:17Z">
        <w:r>
          <w:rPr>
            <w:b w:val="false"/>
            <w:bCs w:val="false"/>
          </w:rPr>
          <w:t xml:space="preserve">Mangan, S. A., Schnitzer, S. A., Herre, E. A., Mack, K. M. L., Valencia, M. C., Sanchez, E. I., &amp; Bever, J. D. (2010). Negative plant-soil feedback predicts tree-species relative abundance in a tropical forest. </w:t>
        </w:r>
      </w:ins>
      <w:ins w:id="261" w:author="Unknown Author" w:date="2019-03-19T13:18:17Z">
        <w:r>
          <w:rPr>
            <w:b w:val="false"/>
            <w:bCs w:val="false"/>
            <w:i/>
          </w:rPr>
          <w:t>Nature</w:t>
        </w:r>
      </w:ins>
      <w:ins w:id="262" w:author="Unknown Author" w:date="2019-03-19T13:18:17Z">
        <w:r>
          <w:rPr>
            <w:b w:val="false"/>
            <w:bCs w:val="false"/>
          </w:rPr>
          <w:t xml:space="preserve">, </w:t>
        </w:r>
      </w:ins>
      <w:ins w:id="263" w:author="Unknown Author" w:date="2019-03-19T13:18:17Z">
        <w:r>
          <w:rPr>
            <w:b w:val="false"/>
            <w:bCs w:val="false"/>
            <w:i/>
          </w:rPr>
          <w:t>466</w:t>
        </w:r>
      </w:ins>
      <w:ins w:id="264" w:author="Unknown Author" w:date="2019-03-19T13:18:17Z">
        <w:r>
          <w:rPr>
            <w:b w:val="false"/>
            <w:bCs w:val="false"/>
          </w:rPr>
          <w:t>(7307), 752–755. doi:</w:t>
        </w:r>
      </w:ins>
      <w:hyperlink r:id="rId42">
        <w:ins w:id="265" w:author="Unknown Author" w:date="2019-03-19T13:18:17Z">
          <w:r>
            <w:rPr>
              <w:rStyle w:val="InternetLink"/>
              <w:b w:val="false"/>
              <w:bCs w:val="false"/>
            </w:rPr>
            <w:t>10.1038/nature09273</w:t>
          </w:r>
        </w:ins>
      </w:hyperlink>
    </w:p>
    <w:p>
      <w:pPr>
        <w:pStyle w:val="Normal"/>
        <w:bidi w:val="0"/>
        <w:spacing w:lineRule="auto" w:line="480"/>
        <w:jc w:val="left"/>
        <w:rPr/>
      </w:pPr>
      <w:ins w:id="266" w:author="Unknown Author" w:date="2019-03-19T13:18:17Z">
        <w:r>
          <w:rPr>
            <w:b w:val="false"/>
            <w:bCs w:val="false"/>
          </w:rPr>
          <w:t xml:space="preserve">Marquis, R. J., Diniz, I. R., &amp; Morais, H. C. (2001). Patterns and correlates of interspecific variation in foliar insect herbivory and pathogen attack in Brazilian cerrado. </w:t>
        </w:r>
      </w:ins>
      <w:ins w:id="267" w:author="Unknown Author" w:date="2019-03-19T13:18:17Z">
        <w:r>
          <w:rPr>
            <w:b w:val="false"/>
            <w:bCs w:val="false"/>
            <w:i/>
          </w:rPr>
          <w:t>Journal of Tropical Ecology</w:t>
        </w:r>
      </w:ins>
      <w:ins w:id="268" w:author="Unknown Author" w:date="2019-03-19T13:18:17Z">
        <w:r>
          <w:rPr>
            <w:b w:val="false"/>
            <w:bCs w:val="false"/>
          </w:rPr>
          <w:t xml:space="preserve">, </w:t>
        </w:r>
      </w:ins>
      <w:ins w:id="269" w:author="Unknown Author" w:date="2019-03-19T13:18:17Z">
        <w:r>
          <w:rPr>
            <w:b w:val="false"/>
            <w:bCs w:val="false"/>
            <w:i/>
          </w:rPr>
          <w:t>17</w:t>
        </w:r>
      </w:ins>
      <w:ins w:id="270" w:author="Unknown Author" w:date="2019-03-19T13:18:17Z">
        <w:r>
          <w:rPr>
            <w:b w:val="false"/>
            <w:bCs w:val="false"/>
          </w:rPr>
          <w:t>(1), 127–148. doi:</w:t>
        </w:r>
      </w:ins>
      <w:hyperlink r:id="rId43">
        <w:ins w:id="271" w:author="Unknown Author" w:date="2019-03-19T13:18:17Z">
          <w:r>
            <w:rPr>
              <w:rStyle w:val="InternetLink"/>
              <w:b w:val="false"/>
              <w:bCs w:val="false"/>
            </w:rPr>
            <w:t>10.1017/S0266467401001080</w:t>
          </w:r>
        </w:ins>
      </w:hyperlink>
    </w:p>
    <w:p>
      <w:pPr>
        <w:pStyle w:val="Normal"/>
        <w:bidi w:val="0"/>
        <w:spacing w:lineRule="auto" w:line="480"/>
        <w:jc w:val="left"/>
        <w:rPr/>
      </w:pPr>
      <w:ins w:id="272" w:author="Unknown Author" w:date="2019-03-19T13:18:17Z">
        <w:r>
          <w:rPr>
            <w:b w:val="false"/>
            <w:bCs w:val="false"/>
          </w:rPr>
          <w:t xml:space="preserve">McAlpine, J. R., Keig, G., &amp; Falls, R. (1983). </w:t>
        </w:r>
      </w:ins>
      <w:ins w:id="273" w:author="Unknown Author" w:date="2019-03-19T13:18:17Z">
        <w:r>
          <w:rPr>
            <w:b w:val="false"/>
            <w:bCs w:val="false"/>
            <w:i/>
          </w:rPr>
          <w:t>Climate of Papua New Guinea</w:t>
        </w:r>
      </w:ins>
      <w:ins w:id="274" w:author="Unknown Author" w:date="2019-03-19T13:18:17Z">
        <w:r>
          <w:rPr>
            <w:b w:val="false"/>
            <w:bCs w:val="false"/>
          </w:rPr>
          <w:t>. Commonwealth Scientific and Industrial Research Organization.</w:t>
        </w:r>
      </w:ins>
    </w:p>
    <w:p>
      <w:pPr>
        <w:pStyle w:val="Normal"/>
        <w:bidi w:val="0"/>
        <w:spacing w:lineRule="auto" w:line="480"/>
        <w:jc w:val="left"/>
        <w:rPr/>
      </w:pPr>
      <w:ins w:id="275" w:author="Unknown Author" w:date="2019-03-19T13:18:17Z">
        <w:r>
          <w:rPr>
            <w:b w:val="false"/>
            <w:bCs w:val="false"/>
          </w:rPr>
          <w:t xml:space="preserve">Mesquita, R. C. G., Ickes, K., Ganade, G., &amp; Williamson, G. B. (2001). Alternative successional pathways in the Amazon Basin. </w:t>
        </w:r>
      </w:ins>
      <w:ins w:id="276" w:author="Unknown Author" w:date="2019-03-19T13:18:17Z">
        <w:r>
          <w:rPr>
            <w:b w:val="false"/>
            <w:bCs w:val="false"/>
            <w:i/>
          </w:rPr>
          <w:t>Journal of Ecology</w:t>
        </w:r>
      </w:ins>
      <w:ins w:id="277" w:author="Unknown Author" w:date="2019-03-19T13:18:17Z">
        <w:r>
          <w:rPr>
            <w:b w:val="false"/>
            <w:bCs w:val="false"/>
          </w:rPr>
          <w:t xml:space="preserve">, </w:t>
        </w:r>
      </w:ins>
      <w:ins w:id="278" w:author="Unknown Author" w:date="2019-03-19T13:18:17Z">
        <w:r>
          <w:rPr>
            <w:b w:val="false"/>
            <w:bCs w:val="false"/>
            <w:i/>
          </w:rPr>
          <w:t>89</w:t>
        </w:r>
      </w:ins>
      <w:ins w:id="279" w:author="Unknown Author" w:date="2019-03-19T13:18:17Z">
        <w:r>
          <w:rPr>
            <w:b w:val="false"/>
            <w:bCs w:val="false"/>
          </w:rPr>
          <w:t>(4), 528–537. doi:</w:t>
        </w:r>
      </w:ins>
      <w:hyperlink r:id="rId44">
        <w:ins w:id="280" w:author="Unknown Author" w:date="2019-03-19T13:18:17Z">
          <w:r>
            <w:rPr>
              <w:rStyle w:val="InternetLink"/>
              <w:b w:val="false"/>
              <w:bCs w:val="false"/>
            </w:rPr>
            <w:t>10.1046/j.1365-2745.2001.00583.x</w:t>
          </w:r>
        </w:ins>
      </w:hyperlink>
    </w:p>
    <w:p>
      <w:pPr>
        <w:pStyle w:val="Normal"/>
        <w:bidi w:val="0"/>
        <w:spacing w:lineRule="auto" w:line="480"/>
        <w:jc w:val="left"/>
        <w:rPr/>
      </w:pPr>
      <w:ins w:id="281" w:author="Unknown Author" w:date="2019-03-19T13:18:17Z">
        <w:r>
          <w:rPr>
            <w:b w:val="false"/>
            <w:bCs w:val="false"/>
          </w:rPr>
          <w:t xml:space="preserve">Mesquita, R. de C. G., Massoca, P. E. dos S., Jakovac, C. C., Bentos, T. V., &amp; Williamson, G. B. (2015). Amazon Rain Forest Succession: Stochasticity or Land-Use Legacy? </w:t>
        </w:r>
      </w:ins>
      <w:ins w:id="282" w:author="Unknown Author" w:date="2019-03-19T13:18:17Z">
        <w:r>
          <w:rPr>
            <w:b w:val="false"/>
            <w:bCs w:val="false"/>
            <w:i/>
          </w:rPr>
          <w:t>BioScience</w:t>
        </w:r>
      </w:ins>
      <w:ins w:id="283" w:author="Unknown Author" w:date="2019-03-19T13:18:17Z">
        <w:r>
          <w:rPr>
            <w:b w:val="false"/>
            <w:bCs w:val="false"/>
          </w:rPr>
          <w:t xml:space="preserve">, </w:t>
        </w:r>
      </w:ins>
      <w:ins w:id="284" w:author="Unknown Author" w:date="2019-03-19T13:18:17Z">
        <w:r>
          <w:rPr>
            <w:b w:val="false"/>
            <w:bCs w:val="false"/>
            <w:i/>
          </w:rPr>
          <w:t>65</w:t>
        </w:r>
      </w:ins>
      <w:ins w:id="285" w:author="Unknown Author" w:date="2019-03-19T13:18:17Z">
        <w:r>
          <w:rPr>
            <w:b w:val="false"/>
            <w:bCs w:val="false"/>
          </w:rPr>
          <w:t>(9), 849–861. doi:</w:t>
        </w:r>
      </w:ins>
      <w:hyperlink r:id="rId45">
        <w:ins w:id="286" w:author="Unknown Author" w:date="2019-03-19T13:18:17Z">
          <w:r>
            <w:rPr>
              <w:rStyle w:val="InternetLink"/>
              <w:b w:val="false"/>
              <w:bCs w:val="false"/>
            </w:rPr>
            <w:t>10.1093/biosci/biv108</w:t>
          </w:r>
        </w:ins>
      </w:hyperlink>
    </w:p>
    <w:p>
      <w:pPr>
        <w:pStyle w:val="Normal"/>
        <w:bidi w:val="0"/>
        <w:spacing w:lineRule="auto" w:line="480"/>
        <w:jc w:val="left"/>
        <w:rPr/>
      </w:pPr>
      <w:ins w:id="287" w:author="Unknown Author" w:date="2019-03-19T13:18:17Z">
        <w:r>
          <w:rPr>
            <w:b w:val="false"/>
            <w:bCs w:val="false"/>
          </w:rPr>
          <w:t xml:space="preserve">Milton, Y., &amp; Kaspari, M. (2007). Bottom-up and top-down regulation of decomposition in a tropical forest. </w:t>
        </w:r>
      </w:ins>
      <w:ins w:id="288" w:author="Unknown Author" w:date="2019-03-19T13:18:17Z">
        <w:r>
          <w:rPr>
            <w:b w:val="false"/>
            <w:bCs w:val="false"/>
            <w:i/>
          </w:rPr>
          <w:t>Oecologia</w:t>
        </w:r>
      </w:ins>
      <w:ins w:id="289" w:author="Unknown Author" w:date="2019-03-19T13:18:17Z">
        <w:r>
          <w:rPr>
            <w:b w:val="false"/>
            <w:bCs w:val="false"/>
          </w:rPr>
          <w:t xml:space="preserve">, </w:t>
        </w:r>
      </w:ins>
      <w:ins w:id="290" w:author="Unknown Author" w:date="2019-03-19T13:18:17Z">
        <w:r>
          <w:rPr>
            <w:b w:val="false"/>
            <w:bCs w:val="false"/>
            <w:i/>
          </w:rPr>
          <w:t>153</w:t>
        </w:r>
      </w:ins>
      <w:ins w:id="291" w:author="Unknown Author" w:date="2019-03-19T13:18:17Z">
        <w:r>
          <w:rPr>
            <w:b w:val="false"/>
            <w:bCs w:val="false"/>
          </w:rPr>
          <w:t>(1), 163–172. doi:</w:t>
        </w:r>
      </w:ins>
      <w:hyperlink r:id="rId46">
        <w:ins w:id="292" w:author="Unknown Author" w:date="2019-03-19T13:18:17Z">
          <w:r>
            <w:rPr>
              <w:rStyle w:val="InternetLink"/>
              <w:b w:val="false"/>
              <w:bCs w:val="false"/>
            </w:rPr>
            <w:t>10.1007/s00442-007-0710-6</w:t>
          </w:r>
        </w:ins>
      </w:hyperlink>
    </w:p>
    <w:p>
      <w:pPr>
        <w:pStyle w:val="Normal"/>
        <w:bidi w:val="0"/>
        <w:spacing w:lineRule="auto" w:line="480"/>
        <w:jc w:val="left"/>
        <w:rPr/>
      </w:pPr>
      <w:ins w:id="293" w:author="Unknown Author" w:date="2019-03-19T13:18:17Z">
        <w:r>
          <w:rPr>
            <w:b w:val="false"/>
            <w:bCs w:val="false"/>
          </w:rPr>
          <w:t xml:space="preserve">Mooney, K. A., Gruner, D. S., Barber, N. A., Bael, S. A. V., Philpott, S. M., &amp; Greenberg, R. (2010). Interactions among predators and the cascading effects of vertebrate insectivores on arthropod communities and plants. </w:t>
        </w:r>
      </w:ins>
      <w:ins w:id="294" w:author="Unknown Author" w:date="2019-03-19T13:18:17Z">
        <w:r>
          <w:rPr>
            <w:b w:val="false"/>
            <w:bCs w:val="false"/>
            <w:i/>
          </w:rPr>
          <w:t>Proceedings of the National Academy of Sciences</w:t>
        </w:r>
      </w:ins>
      <w:ins w:id="295" w:author="Unknown Author" w:date="2019-03-19T13:18:17Z">
        <w:r>
          <w:rPr>
            <w:b w:val="false"/>
            <w:bCs w:val="false"/>
          </w:rPr>
          <w:t xml:space="preserve">, </w:t>
        </w:r>
      </w:ins>
      <w:ins w:id="296" w:author="Unknown Author" w:date="2019-03-19T13:18:17Z">
        <w:r>
          <w:rPr>
            <w:b w:val="false"/>
            <w:bCs w:val="false"/>
            <w:i/>
          </w:rPr>
          <w:t>107</w:t>
        </w:r>
      </w:ins>
      <w:ins w:id="297" w:author="Unknown Author" w:date="2019-03-19T13:18:17Z">
        <w:r>
          <w:rPr>
            <w:b w:val="false"/>
            <w:bCs w:val="false"/>
          </w:rPr>
          <w:t>(16), 7335–7340. doi:</w:t>
        </w:r>
      </w:ins>
      <w:hyperlink r:id="rId47">
        <w:ins w:id="298" w:author="Unknown Author" w:date="2019-03-19T13:18:17Z">
          <w:r>
            <w:rPr>
              <w:rStyle w:val="InternetLink"/>
              <w:b w:val="false"/>
              <w:bCs w:val="false"/>
            </w:rPr>
            <w:t>10.1073/pnas.1001934107</w:t>
          </w:r>
        </w:ins>
      </w:hyperlink>
    </w:p>
    <w:p>
      <w:pPr>
        <w:pStyle w:val="Normal"/>
        <w:bidi w:val="0"/>
        <w:spacing w:lineRule="auto" w:line="480"/>
        <w:jc w:val="left"/>
        <w:rPr/>
      </w:pPr>
      <w:ins w:id="299" w:author="Unknown Author" w:date="2019-03-19T13:18:17Z">
        <w:r>
          <w:rPr>
            <w:b w:val="false"/>
            <w:bCs w:val="false"/>
          </w:rPr>
          <w:t xml:space="preserve">Moran, E. F., Brondizio, E. S., Tucker, J. M., da Silva-Forsberg, M. C., McCracken, S., &amp; Falesi, I. (2000). Effects of soil fertility and land-use on forest succession in Amazônia. </w:t>
        </w:r>
      </w:ins>
      <w:ins w:id="300" w:author="Unknown Author" w:date="2019-03-19T13:18:17Z">
        <w:r>
          <w:rPr>
            <w:b w:val="false"/>
            <w:bCs w:val="false"/>
            <w:i/>
          </w:rPr>
          <w:t>Forest Ecology and Management</w:t>
        </w:r>
      </w:ins>
      <w:ins w:id="301" w:author="Unknown Author" w:date="2019-03-19T13:18:17Z">
        <w:r>
          <w:rPr>
            <w:b w:val="false"/>
            <w:bCs w:val="false"/>
          </w:rPr>
          <w:t xml:space="preserve">, </w:t>
        </w:r>
      </w:ins>
      <w:ins w:id="302" w:author="Unknown Author" w:date="2019-03-19T13:18:17Z">
        <w:r>
          <w:rPr>
            <w:b w:val="false"/>
            <w:bCs w:val="false"/>
            <w:i/>
          </w:rPr>
          <w:t>139</w:t>
        </w:r>
      </w:ins>
      <w:ins w:id="303" w:author="Unknown Author" w:date="2019-03-19T13:18:17Z">
        <w:r>
          <w:rPr>
            <w:b w:val="false"/>
            <w:bCs w:val="false"/>
          </w:rPr>
          <w:t>(1–3), 93–108. doi:</w:t>
        </w:r>
      </w:ins>
      <w:hyperlink r:id="rId48">
        <w:ins w:id="304" w:author="Unknown Author" w:date="2019-03-19T13:18:17Z">
          <w:r>
            <w:rPr>
              <w:rStyle w:val="InternetLink"/>
              <w:b w:val="false"/>
              <w:bCs w:val="false"/>
            </w:rPr>
            <w:t>10.1016/S0378-1127(99)00337-0</w:t>
          </w:r>
        </w:ins>
      </w:hyperlink>
    </w:p>
    <w:p>
      <w:pPr>
        <w:pStyle w:val="Normal"/>
        <w:bidi w:val="0"/>
        <w:spacing w:lineRule="auto" w:line="480"/>
        <w:jc w:val="left"/>
        <w:rPr/>
      </w:pPr>
      <w:ins w:id="305" w:author="Unknown Author" w:date="2019-03-19T13:18:17Z">
        <w:r>
          <w:rPr>
            <w:b w:val="false"/>
            <w:bCs w:val="false"/>
          </w:rPr>
          <w:t xml:space="preserve">Mordecai, E. A. (2011). Pathogen impacts on plant communities: unifying theory, concepts, and empirical work. </w:t>
        </w:r>
      </w:ins>
      <w:ins w:id="306" w:author="Unknown Author" w:date="2019-03-19T13:18:17Z">
        <w:r>
          <w:rPr>
            <w:b w:val="false"/>
            <w:bCs w:val="false"/>
            <w:i/>
          </w:rPr>
          <w:t>Ecological Monographs</w:t>
        </w:r>
      </w:ins>
      <w:ins w:id="307" w:author="Unknown Author" w:date="2019-03-19T13:18:17Z">
        <w:r>
          <w:rPr>
            <w:b w:val="false"/>
            <w:bCs w:val="false"/>
          </w:rPr>
          <w:t xml:space="preserve">, </w:t>
        </w:r>
      </w:ins>
      <w:ins w:id="308" w:author="Unknown Author" w:date="2019-03-19T13:18:17Z">
        <w:r>
          <w:rPr>
            <w:b w:val="false"/>
            <w:bCs w:val="false"/>
            <w:i/>
          </w:rPr>
          <w:t>81</w:t>
        </w:r>
      </w:ins>
      <w:ins w:id="309" w:author="Unknown Author" w:date="2019-03-19T13:18:17Z">
        <w:r>
          <w:rPr>
            <w:b w:val="false"/>
            <w:bCs w:val="false"/>
          </w:rPr>
          <w:t>(3), 429–441. doi:</w:t>
        </w:r>
      </w:ins>
      <w:hyperlink r:id="rId49">
        <w:ins w:id="310" w:author="Unknown Author" w:date="2019-03-19T13:18:17Z">
          <w:r>
            <w:rPr>
              <w:rStyle w:val="InternetLink"/>
              <w:b w:val="false"/>
              <w:bCs w:val="false"/>
            </w:rPr>
            <w:t>10.1890/10-2241.1</w:t>
          </w:r>
        </w:ins>
      </w:hyperlink>
    </w:p>
    <w:p>
      <w:pPr>
        <w:pStyle w:val="Normal"/>
        <w:bidi w:val="0"/>
        <w:spacing w:lineRule="auto" w:line="480"/>
        <w:jc w:val="left"/>
        <w:rPr/>
      </w:pPr>
      <w:ins w:id="311" w:author="Unknown Author" w:date="2019-03-19T13:18:17Z">
        <w:r>
          <w:rPr>
            <w:b w:val="false"/>
            <w:bCs w:val="false"/>
          </w:rPr>
          <w:t xml:space="preserve">Mortensen, B., Danielson, B., Harpole, W. S., Alberti, J., Arnillas, C. A., Biederman, L., … Seabloom, E. W. (2018). Herbivores safeguard plant diversity by reducing variability in dominance. </w:t>
        </w:r>
      </w:ins>
      <w:ins w:id="312" w:author="Unknown Author" w:date="2019-03-19T13:18:17Z">
        <w:r>
          <w:rPr>
            <w:b w:val="false"/>
            <w:bCs w:val="false"/>
            <w:i/>
          </w:rPr>
          <w:t>Journal of Ecology</w:t>
        </w:r>
      </w:ins>
      <w:ins w:id="313" w:author="Unknown Author" w:date="2019-03-19T13:18:17Z">
        <w:r>
          <w:rPr>
            <w:b w:val="false"/>
            <w:bCs w:val="false"/>
          </w:rPr>
          <w:t xml:space="preserve">, </w:t>
        </w:r>
      </w:ins>
      <w:ins w:id="314" w:author="Unknown Author" w:date="2019-03-19T13:18:17Z">
        <w:r>
          <w:rPr>
            <w:b w:val="false"/>
            <w:bCs w:val="false"/>
            <w:i/>
          </w:rPr>
          <w:t>106</w:t>
        </w:r>
      </w:ins>
      <w:ins w:id="315" w:author="Unknown Author" w:date="2019-03-19T13:18:17Z">
        <w:r>
          <w:rPr>
            <w:b w:val="false"/>
            <w:bCs w:val="false"/>
          </w:rPr>
          <w:t>(1), 101–112. doi:</w:t>
        </w:r>
      </w:ins>
      <w:hyperlink r:id="rId50">
        <w:ins w:id="316" w:author="Unknown Author" w:date="2019-03-19T13:18:17Z">
          <w:r>
            <w:rPr>
              <w:rStyle w:val="InternetLink"/>
              <w:b w:val="false"/>
              <w:bCs w:val="false"/>
            </w:rPr>
            <w:t>10.1111/1365-2745.12821</w:t>
          </w:r>
        </w:ins>
      </w:hyperlink>
    </w:p>
    <w:p>
      <w:pPr>
        <w:pStyle w:val="Normal"/>
        <w:bidi w:val="0"/>
        <w:spacing w:lineRule="auto" w:line="480"/>
        <w:jc w:val="left"/>
        <w:rPr/>
      </w:pPr>
      <w:ins w:id="317" w:author="Unknown Author" w:date="2019-03-19T13:18:17Z">
        <w:r>
          <w:rPr>
            <w:b w:val="false"/>
            <w:bCs w:val="false"/>
          </w:rPr>
          <w:t xml:space="preserve">Norden, N., Angarita, H. A., Bongers, F., Martínez-Ramos, M., Granzow-de la Cerda, I., van Breugel, M., … Chazdon, R. L. (2015). Successional dynamics in Neotropical forests are as uncertain as they are predictable. </w:t>
        </w:r>
      </w:ins>
      <w:ins w:id="318" w:author="Unknown Author" w:date="2019-03-19T13:18:17Z">
        <w:r>
          <w:rPr>
            <w:b w:val="false"/>
            <w:bCs w:val="false"/>
            <w:i/>
          </w:rPr>
          <w:t>Proceedings of the National Academy of Sciences of the United States of America</w:t>
        </w:r>
      </w:ins>
      <w:ins w:id="319" w:author="Unknown Author" w:date="2019-03-19T13:18:17Z">
        <w:r>
          <w:rPr>
            <w:b w:val="false"/>
            <w:bCs w:val="false"/>
          </w:rPr>
          <w:t xml:space="preserve">, </w:t>
        </w:r>
      </w:ins>
      <w:ins w:id="320" w:author="Unknown Author" w:date="2019-03-19T13:18:17Z">
        <w:r>
          <w:rPr>
            <w:b w:val="false"/>
            <w:bCs w:val="false"/>
            <w:i/>
          </w:rPr>
          <w:t>112</w:t>
        </w:r>
      </w:ins>
      <w:ins w:id="321" w:author="Unknown Author" w:date="2019-03-19T13:18:17Z">
        <w:r>
          <w:rPr>
            <w:b w:val="false"/>
            <w:bCs w:val="false"/>
          </w:rPr>
          <w:t>(26), 8013–8018. doi:</w:t>
        </w:r>
      </w:ins>
      <w:hyperlink r:id="rId51">
        <w:ins w:id="322" w:author="Unknown Author" w:date="2019-03-19T13:18:17Z">
          <w:r>
            <w:rPr>
              <w:rStyle w:val="InternetLink"/>
              <w:b w:val="false"/>
              <w:bCs w:val="false"/>
            </w:rPr>
            <w:t>10.1073/pnas.1500403112</w:t>
          </w:r>
        </w:ins>
      </w:hyperlink>
    </w:p>
    <w:p>
      <w:pPr>
        <w:pStyle w:val="Normal"/>
        <w:bidi w:val="0"/>
        <w:spacing w:lineRule="auto" w:line="480"/>
        <w:jc w:val="left"/>
        <w:rPr/>
      </w:pPr>
      <w:ins w:id="323" w:author="Unknown Author" w:date="2019-03-19T13:18:17Z">
        <w:r>
          <w:rPr>
            <w:b w:val="false"/>
            <w:bCs w:val="false"/>
          </w:rPr>
          <w:t xml:space="preserve">Norden, N., Chazdon, R. L., Chao, A., Jiang, Y.-H., &amp; Vílchez-Alvarado, B. (2009). Resilience of tropical rain forests: tree community reassembly in secondary forests. </w:t>
        </w:r>
      </w:ins>
      <w:ins w:id="324" w:author="Unknown Author" w:date="2019-03-19T13:18:17Z">
        <w:r>
          <w:rPr>
            <w:b w:val="false"/>
            <w:bCs w:val="false"/>
            <w:i/>
          </w:rPr>
          <w:t>Ecology Letters</w:t>
        </w:r>
      </w:ins>
      <w:ins w:id="325" w:author="Unknown Author" w:date="2019-03-19T13:18:17Z">
        <w:r>
          <w:rPr>
            <w:b w:val="false"/>
            <w:bCs w:val="false"/>
          </w:rPr>
          <w:t xml:space="preserve">, </w:t>
        </w:r>
      </w:ins>
      <w:ins w:id="326" w:author="Unknown Author" w:date="2019-03-19T13:18:17Z">
        <w:r>
          <w:rPr>
            <w:b w:val="false"/>
            <w:bCs w:val="false"/>
            <w:i/>
          </w:rPr>
          <w:t>12</w:t>
        </w:r>
      </w:ins>
      <w:ins w:id="327" w:author="Unknown Author" w:date="2019-03-19T13:18:17Z">
        <w:r>
          <w:rPr>
            <w:b w:val="false"/>
            <w:bCs w:val="false"/>
          </w:rPr>
          <w:t>(5), 385–394. doi:</w:t>
        </w:r>
      </w:ins>
      <w:hyperlink r:id="rId52">
        <w:ins w:id="328" w:author="Unknown Author" w:date="2019-03-19T13:18:17Z">
          <w:r>
            <w:rPr>
              <w:rStyle w:val="InternetLink"/>
              <w:b w:val="false"/>
              <w:bCs w:val="false"/>
            </w:rPr>
            <w:t>10.1111/j.1461-0248.2009.01292.x</w:t>
          </w:r>
        </w:ins>
      </w:hyperlink>
    </w:p>
    <w:p>
      <w:pPr>
        <w:pStyle w:val="Normal"/>
        <w:bidi w:val="0"/>
        <w:spacing w:lineRule="auto" w:line="480"/>
        <w:jc w:val="left"/>
        <w:rPr/>
      </w:pPr>
      <w:ins w:id="329" w:author="Unknown Author" w:date="2019-03-19T13:18:17Z">
        <w:r>
          <w:rPr>
            <w:b w:val="false"/>
            <w:bCs w:val="false"/>
          </w:rPr>
          <w:t xml:space="preserve">Novotny, V., Basset, Y., Miller, S. E., Kitching, R. L., Laidlaw, M., Drozd, P., &amp; Cizek, L. (2004). Local Species Richness of Leaf-Chewing Insects Feeding on Woody Plants from One Hectare of a Lowland Rainforest. </w:t>
        </w:r>
      </w:ins>
      <w:ins w:id="330" w:author="Unknown Author" w:date="2019-03-19T13:18:17Z">
        <w:r>
          <w:rPr>
            <w:b w:val="false"/>
            <w:bCs w:val="false"/>
            <w:i/>
          </w:rPr>
          <w:t>Conservation Biology</w:t>
        </w:r>
      </w:ins>
      <w:ins w:id="331" w:author="Unknown Author" w:date="2019-03-19T13:18:17Z">
        <w:r>
          <w:rPr>
            <w:b w:val="false"/>
            <w:bCs w:val="false"/>
          </w:rPr>
          <w:t xml:space="preserve">, </w:t>
        </w:r>
      </w:ins>
      <w:ins w:id="332" w:author="Unknown Author" w:date="2019-03-19T13:18:17Z">
        <w:r>
          <w:rPr>
            <w:b w:val="false"/>
            <w:bCs w:val="false"/>
            <w:i/>
          </w:rPr>
          <w:t>18</w:t>
        </w:r>
      </w:ins>
      <w:ins w:id="333" w:author="Unknown Author" w:date="2019-03-19T13:18:17Z">
        <w:r>
          <w:rPr>
            <w:b w:val="false"/>
            <w:bCs w:val="false"/>
          </w:rPr>
          <w:t>(1), 227–237. doi:</w:t>
        </w:r>
      </w:ins>
      <w:hyperlink r:id="rId53">
        <w:ins w:id="334" w:author="Unknown Author" w:date="2019-03-19T13:18:17Z">
          <w:r>
            <w:rPr>
              <w:rStyle w:val="InternetLink"/>
              <w:b w:val="false"/>
              <w:bCs w:val="false"/>
            </w:rPr>
            <w:t>10.1111/j.1523-1739.2004.00293.x</w:t>
          </w:r>
        </w:ins>
      </w:hyperlink>
    </w:p>
    <w:p>
      <w:pPr>
        <w:pStyle w:val="Normal"/>
        <w:bidi w:val="0"/>
        <w:spacing w:lineRule="auto" w:line="480"/>
        <w:jc w:val="left"/>
        <w:rPr/>
      </w:pPr>
      <w:ins w:id="335" w:author="Unknown Author" w:date="2019-03-19T13:18:17Z">
        <w:r>
          <w:rPr>
            <w:b w:val="false"/>
            <w:bCs w:val="false"/>
          </w:rPr>
          <w:t xml:space="preserve">Oksanen, J., Blanchet, F. G., Friendly, M., Kindt, R., Legendre, P., McGlinn, D., … Wagner, H. (2019). vegan: Community Ecology Package (Version 2.5-4). Retrieved from </w:t>
        </w:r>
      </w:ins>
      <w:hyperlink r:id="rId54">
        <w:ins w:id="336" w:author="Unknown Author" w:date="2019-03-19T13:18:17Z">
          <w:r>
            <w:rPr>
              <w:rStyle w:val="InternetLink"/>
              <w:b w:val="false"/>
              <w:bCs w:val="false"/>
            </w:rPr>
            <w:t>https://CRAN.R-project.org/package=vegan</w:t>
          </w:r>
        </w:ins>
      </w:hyperlink>
    </w:p>
    <w:p>
      <w:pPr>
        <w:pStyle w:val="Normal"/>
        <w:bidi w:val="0"/>
        <w:spacing w:lineRule="auto" w:line="480"/>
        <w:jc w:val="left"/>
        <w:rPr/>
      </w:pPr>
      <w:ins w:id="337" w:author="Unknown Author" w:date="2019-03-19T13:18:17Z">
        <w:r>
          <w:rPr>
            <w:b w:val="false"/>
            <w:bCs w:val="false"/>
          </w:rPr>
          <w:t xml:space="preserve">Price, P. W., Diniz, I. R., Morais, H. C., &amp; Marques, E. S. A. (1995). The Abundance of Insect Herbivore Species in the Tropics: The High Local Richness of Rare Species. </w:t>
        </w:r>
      </w:ins>
      <w:ins w:id="338" w:author="Unknown Author" w:date="2019-03-19T13:18:17Z">
        <w:r>
          <w:rPr>
            <w:b w:val="false"/>
            <w:bCs w:val="false"/>
            <w:i/>
          </w:rPr>
          <w:t>Biotropica</w:t>
        </w:r>
      </w:ins>
      <w:ins w:id="339" w:author="Unknown Author" w:date="2019-03-19T13:18:17Z">
        <w:r>
          <w:rPr>
            <w:b w:val="false"/>
            <w:bCs w:val="false"/>
          </w:rPr>
          <w:t xml:space="preserve">, </w:t>
        </w:r>
      </w:ins>
      <w:ins w:id="340" w:author="Unknown Author" w:date="2019-03-19T13:18:17Z">
        <w:r>
          <w:rPr>
            <w:b w:val="false"/>
            <w:bCs w:val="false"/>
            <w:i/>
          </w:rPr>
          <w:t>27</w:t>
        </w:r>
      </w:ins>
      <w:ins w:id="341" w:author="Unknown Author" w:date="2019-03-19T13:18:17Z">
        <w:r>
          <w:rPr>
            <w:b w:val="false"/>
            <w:bCs w:val="false"/>
          </w:rPr>
          <w:t>(4), 468–478. doi:</w:t>
        </w:r>
      </w:ins>
      <w:hyperlink r:id="rId55">
        <w:ins w:id="342" w:author="Unknown Author" w:date="2019-03-19T13:18:17Z">
          <w:r>
            <w:rPr>
              <w:rStyle w:val="InternetLink"/>
              <w:b w:val="false"/>
              <w:bCs w:val="false"/>
            </w:rPr>
            <w:t>10.2307/2388960</w:t>
          </w:r>
        </w:ins>
      </w:hyperlink>
    </w:p>
    <w:p>
      <w:pPr>
        <w:pStyle w:val="Normal"/>
        <w:bidi w:val="0"/>
        <w:spacing w:lineRule="auto" w:line="480"/>
        <w:jc w:val="left"/>
        <w:rPr/>
      </w:pPr>
      <w:ins w:id="343" w:author="Unknown Author" w:date="2019-03-19T13:18:17Z">
        <w:r>
          <w:rPr>
            <w:b w:val="false"/>
            <w:bCs w:val="false"/>
          </w:rPr>
          <w:t xml:space="preserve">R: a language and environment for statistical computing. (n.d.). Retrieved February 18, 2019, from </w:t>
        </w:r>
      </w:ins>
      <w:hyperlink r:id="rId56">
        <w:ins w:id="344" w:author="Unknown Author" w:date="2019-03-19T13:18:17Z">
          <w:r>
            <w:rPr>
              <w:rStyle w:val="InternetLink"/>
              <w:b w:val="false"/>
              <w:bCs w:val="false"/>
            </w:rPr>
            <w:t>https://www.gbif.org/tool/81287/r-a-language-and-environment-for-statistical-computing</w:t>
          </w:r>
        </w:ins>
      </w:hyperlink>
    </w:p>
    <w:p>
      <w:pPr>
        <w:pStyle w:val="Normal"/>
        <w:bidi w:val="0"/>
        <w:spacing w:lineRule="auto" w:line="480"/>
        <w:jc w:val="left"/>
        <w:rPr/>
      </w:pPr>
      <w:ins w:id="345" w:author="Unknown Author" w:date="2019-03-19T13:18:17Z">
        <w:r>
          <w:rPr>
            <w:b w:val="false"/>
            <w:bCs w:val="false"/>
          </w:rPr>
          <w:t xml:space="preserve">Racke, K. D., Skidmore, M. W., Hamilton, D. J., Unsworth, J. B., Miyamoto, J., &amp; Cohen, S. Z. (1997). Pesticides Report 38. Pesticide fate in tropical soils (Technical Report). </w:t>
        </w:r>
      </w:ins>
      <w:ins w:id="346" w:author="Unknown Author" w:date="2019-03-19T13:18:17Z">
        <w:r>
          <w:rPr>
            <w:b w:val="false"/>
            <w:bCs w:val="false"/>
            <w:i/>
          </w:rPr>
          <w:t>Pure and Applied Chemistry</w:t>
        </w:r>
      </w:ins>
      <w:ins w:id="347" w:author="Unknown Author" w:date="2019-03-19T13:18:17Z">
        <w:r>
          <w:rPr>
            <w:b w:val="false"/>
            <w:bCs w:val="false"/>
          </w:rPr>
          <w:t xml:space="preserve">, </w:t>
        </w:r>
      </w:ins>
      <w:ins w:id="348" w:author="Unknown Author" w:date="2019-03-19T13:18:17Z">
        <w:r>
          <w:rPr>
            <w:b w:val="false"/>
            <w:bCs w:val="false"/>
            <w:i/>
          </w:rPr>
          <w:t>69</w:t>
        </w:r>
      </w:ins>
      <w:ins w:id="349" w:author="Unknown Author" w:date="2019-03-19T13:18:17Z">
        <w:r>
          <w:rPr>
            <w:b w:val="false"/>
            <w:bCs w:val="false"/>
          </w:rPr>
          <w:t>(6), 1349–1372. doi:</w:t>
        </w:r>
      </w:ins>
      <w:hyperlink r:id="rId57">
        <w:ins w:id="350" w:author="Unknown Author" w:date="2019-03-19T13:18:17Z">
          <w:r>
            <w:rPr>
              <w:rStyle w:val="InternetLink"/>
              <w:b w:val="false"/>
              <w:bCs w:val="false"/>
            </w:rPr>
            <w:t>10.1351/pac199769061349</w:t>
          </w:r>
        </w:ins>
      </w:hyperlink>
    </w:p>
    <w:p>
      <w:pPr>
        <w:pStyle w:val="Normal"/>
        <w:bidi w:val="0"/>
        <w:spacing w:lineRule="auto" w:line="480"/>
        <w:jc w:val="left"/>
        <w:rPr/>
      </w:pPr>
      <w:ins w:id="351" w:author="Unknown Author" w:date="2019-03-19T13:18:17Z">
        <w:r>
          <w:rPr>
            <w:b w:val="false"/>
            <w:bCs w:val="false"/>
          </w:rPr>
          <w:t xml:space="preserve">Richards, L. A., &amp; Coley, P. D. (2007). Seasonal and habitat differences affect the impact of food and predation on herbivores: a comparison between gaps and understory of a tropical forest. </w:t>
        </w:r>
      </w:ins>
      <w:ins w:id="352" w:author="Unknown Author" w:date="2019-03-19T13:18:17Z">
        <w:r>
          <w:rPr>
            <w:b w:val="false"/>
            <w:bCs w:val="false"/>
            <w:i/>
          </w:rPr>
          <w:t>Oikos</w:t>
        </w:r>
      </w:ins>
      <w:ins w:id="353" w:author="Unknown Author" w:date="2019-03-19T13:18:17Z">
        <w:r>
          <w:rPr>
            <w:b w:val="false"/>
            <w:bCs w:val="false"/>
          </w:rPr>
          <w:t xml:space="preserve">, </w:t>
        </w:r>
      </w:ins>
      <w:ins w:id="354" w:author="Unknown Author" w:date="2019-03-19T13:18:17Z">
        <w:r>
          <w:rPr>
            <w:b w:val="false"/>
            <w:bCs w:val="false"/>
            <w:i/>
          </w:rPr>
          <w:t>116</w:t>
        </w:r>
      </w:ins>
      <w:ins w:id="355" w:author="Unknown Author" w:date="2019-03-19T13:18:17Z">
        <w:r>
          <w:rPr>
            <w:b w:val="false"/>
            <w:bCs w:val="false"/>
          </w:rPr>
          <w:t>(1), 31–40. doi:</w:t>
        </w:r>
      </w:ins>
      <w:hyperlink r:id="rId58">
        <w:ins w:id="356" w:author="Unknown Author" w:date="2019-03-19T13:18:17Z">
          <w:r>
            <w:rPr>
              <w:rStyle w:val="InternetLink"/>
              <w:b w:val="false"/>
              <w:bCs w:val="false"/>
            </w:rPr>
            <w:t>10.1111/j.2006.0030-1299.15043.x</w:t>
          </w:r>
        </w:ins>
      </w:hyperlink>
    </w:p>
    <w:p>
      <w:pPr>
        <w:pStyle w:val="Normal"/>
        <w:bidi w:val="0"/>
        <w:spacing w:lineRule="auto" w:line="480"/>
        <w:jc w:val="left"/>
        <w:rPr/>
      </w:pPr>
      <w:ins w:id="357" w:author="Unknown Author" w:date="2019-03-19T13:18:17Z">
        <w:r>
          <w:rPr>
            <w:b w:val="false"/>
            <w:bCs w:val="false"/>
          </w:rPr>
          <w:t xml:space="preserve">Saldarriaga, J. G., West, D. C., Tharp, M. L., &amp; Uhl, C. (1988). Long-Term Chronosequence of Forest Succession in the Upper Rio Negro of Colombia and Venezuela. </w:t>
        </w:r>
      </w:ins>
      <w:ins w:id="358" w:author="Unknown Author" w:date="2019-03-19T13:18:17Z">
        <w:r>
          <w:rPr>
            <w:b w:val="false"/>
            <w:bCs w:val="false"/>
            <w:i/>
          </w:rPr>
          <w:t>Journal of Ecology</w:t>
        </w:r>
      </w:ins>
      <w:ins w:id="359" w:author="Unknown Author" w:date="2019-03-19T13:18:17Z">
        <w:r>
          <w:rPr>
            <w:b w:val="false"/>
            <w:bCs w:val="false"/>
          </w:rPr>
          <w:t xml:space="preserve">, </w:t>
        </w:r>
      </w:ins>
      <w:ins w:id="360" w:author="Unknown Author" w:date="2019-03-19T13:18:17Z">
        <w:r>
          <w:rPr>
            <w:b w:val="false"/>
            <w:bCs w:val="false"/>
            <w:i/>
          </w:rPr>
          <w:t>76</w:t>
        </w:r>
      </w:ins>
      <w:ins w:id="361" w:author="Unknown Author" w:date="2019-03-19T13:18:17Z">
        <w:r>
          <w:rPr>
            <w:b w:val="false"/>
            <w:bCs w:val="false"/>
          </w:rPr>
          <w:t>(4), 938–958. doi:</w:t>
        </w:r>
      </w:ins>
      <w:hyperlink r:id="rId59">
        <w:ins w:id="362" w:author="Unknown Author" w:date="2019-03-19T13:18:17Z">
          <w:r>
            <w:rPr>
              <w:rStyle w:val="InternetLink"/>
              <w:b w:val="false"/>
              <w:bCs w:val="false"/>
            </w:rPr>
            <w:t>10.2307/2260625</w:t>
          </w:r>
        </w:ins>
      </w:hyperlink>
    </w:p>
    <w:p>
      <w:pPr>
        <w:pStyle w:val="Normal"/>
        <w:bidi w:val="0"/>
        <w:spacing w:lineRule="auto" w:line="480"/>
        <w:jc w:val="left"/>
        <w:rPr/>
      </w:pPr>
      <w:ins w:id="363" w:author="Unknown Author" w:date="2019-03-19T13:18:17Z">
        <w:r>
          <w:rPr>
            <w:b w:val="false"/>
            <w:bCs w:val="false"/>
          </w:rPr>
          <w:t xml:space="preserve">Schmitz, O. J., Hambäck, P. A., &amp; Beckerman, A. P. (2000). Trophic Cascades in Terrestrial Systems: A Review of the Effects of Carnivore Removals on Plants. </w:t>
        </w:r>
      </w:ins>
      <w:ins w:id="364" w:author="Unknown Author" w:date="2019-03-19T13:18:17Z">
        <w:r>
          <w:rPr>
            <w:b w:val="false"/>
            <w:bCs w:val="false"/>
            <w:i/>
          </w:rPr>
          <w:t>The American Naturalist</w:t>
        </w:r>
      </w:ins>
      <w:ins w:id="365" w:author="Unknown Author" w:date="2019-03-19T13:18:17Z">
        <w:r>
          <w:rPr>
            <w:b w:val="false"/>
            <w:bCs w:val="false"/>
          </w:rPr>
          <w:t xml:space="preserve">, </w:t>
        </w:r>
      </w:ins>
      <w:ins w:id="366" w:author="Unknown Author" w:date="2019-03-19T13:18:17Z">
        <w:r>
          <w:rPr>
            <w:b w:val="false"/>
            <w:bCs w:val="false"/>
            <w:i/>
          </w:rPr>
          <w:t>155</w:t>
        </w:r>
      </w:ins>
      <w:ins w:id="367" w:author="Unknown Author" w:date="2019-03-19T13:18:17Z">
        <w:r>
          <w:rPr>
            <w:b w:val="false"/>
            <w:bCs w:val="false"/>
          </w:rPr>
          <w:t>(2), 141–153. doi:</w:t>
        </w:r>
      </w:ins>
      <w:hyperlink r:id="rId60">
        <w:ins w:id="368" w:author="Unknown Author" w:date="2019-03-19T13:18:17Z">
          <w:r>
            <w:rPr>
              <w:rStyle w:val="InternetLink"/>
              <w:b w:val="false"/>
              <w:bCs w:val="false"/>
            </w:rPr>
            <w:t>10.1086/303311</w:t>
          </w:r>
        </w:ins>
      </w:hyperlink>
    </w:p>
    <w:p>
      <w:pPr>
        <w:pStyle w:val="Normal"/>
        <w:bidi w:val="0"/>
        <w:spacing w:lineRule="auto" w:line="480"/>
        <w:jc w:val="left"/>
        <w:rPr/>
      </w:pPr>
      <w:ins w:id="369" w:author="Unknown Author" w:date="2019-03-19T13:18:17Z">
        <w:r>
          <w:rPr>
            <w:b w:val="false"/>
            <w:bCs w:val="false"/>
          </w:rPr>
          <w:t xml:space="preserve">Schnitzer, S. A., &amp; Bongers, F. (2002). The ecology of lianas and their role in forests. </w:t>
        </w:r>
      </w:ins>
      <w:ins w:id="370" w:author="Unknown Author" w:date="2019-03-19T13:18:17Z">
        <w:r>
          <w:rPr>
            <w:b w:val="false"/>
            <w:bCs w:val="false"/>
            <w:i/>
          </w:rPr>
          <w:t>Trends in Ecology &amp; Evolution</w:t>
        </w:r>
      </w:ins>
      <w:ins w:id="371" w:author="Unknown Author" w:date="2019-03-19T13:18:17Z">
        <w:r>
          <w:rPr>
            <w:b w:val="false"/>
            <w:bCs w:val="false"/>
          </w:rPr>
          <w:t xml:space="preserve">, </w:t>
        </w:r>
      </w:ins>
      <w:ins w:id="372" w:author="Unknown Author" w:date="2019-03-19T13:18:17Z">
        <w:r>
          <w:rPr>
            <w:b w:val="false"/>
            <w:bCs w:val="false"/>
            <w:i/>
          </w:rPr>
          <w:t>17</w:t>
        </w:r>
      </w:ins>
      <w:ins w:id="373" w:author="Unknown Author" w:date="2019-03-19T13:18:17Z">
        <w:r>
          <w:rPr>
            <w:b w:val="false"/>
            <w:bCs w:val="false"/>
          </w:rPr>
          <w:t>(5), 223–230. doi:</w:t>
        </w:r>
      </w:ins>
      <w:hyperlink r:id="rId61">
        <w:ins w:id="374" w:author="Unknown Author" w:date="2019-03-19T13:18:17Z">
          <w:r>
            <w:rPr>
              <w:rStyle w:val="InternetLink"/>
              <w:b w:val="false"/>
              <w:bCs w:val="false"/>
            </w:rPr>
            <w:t>10.1016/S0169-5347(02)02491-6</w:t>
          </w:r>
        </w:ins>
      </w:hyperlink>
    </w:p>
    <w:p>
      <w:pPr>
        <w:pStyle w:val="Normal"/>
        <w:bidi w:val="0"/>
        <w:spacing w:lineRule="auto" w:line="480"/>
        <w:jc w:val="left"/>
        <w:rPr/>
      </w:pPr>
      <w:ins w:id="375" w:author="Unknown Author" w:date="2019-03-19T13:18:17Z">
        <w:r>
          <w:rPr>
            <w:b w:val="false"/>
            <w:bCs w:val="false"/>
          </w:rPr>
          <w:t xml:space="preserve">Stegen, J. C., Lin, X., Fredrickson, J. K., Chen, X., Kennedy, D. W., Murray, C. J., … Konopka, A. (2013). Quantifying community assembly processes and identifying features that impose them. </w:t>
        </w:r>
      </w:ins>
      <w:ins w:id="376" w:author="Unknown Author" w:date="2019-03-19T13:18:17Z">
        <w:r>
          <w:rPr>
            <w:b w:val="false"/>
            <w:bCs w:val="false"/>
            <w:i/>
          </w:rPr>
          <w:t>The ISME Journal</w:t>
        </w:r>
      </w:ins>
      <w:ins w:id="377" w:author="Unknown Author" w:date="2019-03-19T13:18:17Z">
        <w:r>
          <w:rPr>
            <w:b w:val="false"/>
            <w:bCs w:val="false"/>
          </w:rPr>
          <w:t xml:space="preserve">, </w:t>
        </w:r>
      </w:ins>
      <w:ins w:id="378" w:author="Unknown Author" w:date="2019-03-19T13:18:17Z">
        <w:r>
          <w:rPr>
            <w:b w:val="false"/>
            <w:bCs w:val="false"/>
            <w:i/>
          </w:rPr>
          <w:t>7</w:t>
        </w:r>
      </w:ins>
      <w:ins w:id="379" w:author="Unknown Author" w:date="2019-03-19T13:18:17Z">
        <w:r>
          <w:rPr>
            <w:b w:val="false"/>
            <w:bCs w:val="false"/>
          </w:rPr>
          <w:t>(11), 2069–2079. doi:</w:t>
        </w:r>
      </w:ins>
      <w:hyperlink r:id="rId62">
        <w:ins w:id="380" w:author="Unknown Author" w:date="2019-03-19T13:18:17Z">
          <w:r>
            <w:rPr>
              <w:rStyle w:val="InternetLink"/>
              <w:b w:val="false"/>
              <w:bCs w:val="false"/>
            </w:rPr>
            <w:t>10.1038/ismej.2013.93</w:t>
          </w:r>
        </w:ins>
      </w:hyperlink>
    </w:p>
    <w:p>
      <w:pPr>
        <w:pStyle w:val="Normal"/>
        <w:bidi w:val="0"/>
        <w:spacing w:lineRule="auto" w:line="480"/>
        <w:jc w:val="left"/>
        <w:rPr/>
      </w:pPr>
      <w:ins w:id="381" w:author="Unknown Author" w:date="2019-03-19T13:18:17Z">
        <w:r>
          <w:rPr>
            <w:b w:val="false"/>
            <w:bCs w:val="false"/>
          </w:rPr>
          <w:t xml:space="preserve">Stein, C., Unsicker, S. B., Kahmen, A., Wagner, M., Audorff, V., Auge, H., … Weisser, W. W. (2010). Impact of invertebrate herbivory in grasslands depends on plant species diversity. </w:t>
        </w:r>
      </w:ins>
      <w:ins w:id="382" w:author="Unknown Author" w:date="2019-03-19T13:18:17Z">
        <w:r>
          <w:rPr>
            <w:b w:val="false"/>
            <w:bCs w:val="false"/>
            <w:i/>
          </w:rPr>
          <w:t>Ecology</w:t>
        </w:r>
      </w:ins>
      <w:ins w:id="383" w:author="Unknown Author" w:date="2019-03-19T13:18:17Z">
        <w:r>
          <w:rPr>
            <w:b w:val="false"/>
            <w:bCs w:val="false"/>
          </w:rPr>
          <w:t xml:space="preserve">, </w:t>
        </w:r>
      </w:ins>
      <w:ins w:id="384" w:author="Unknown Author" w:date="2019-03-19T13:18:17Z">
        <w:r>
          <w:rPr>
            <w:b w:val="false"/>
            <w:bCs w:val="false"/>
            <w:i/>
          </w:rPr>
          <w:t>91</w:t>
        </w:r>
      </w:ins>
      <w:ins w:id="385" w:author="Unknown Author" w:date="2019-03-19T13:18:17Z">
        <w:r>
          <w:rPr>
            <w:b w:val="false"/>
            <w:bCs w:val="false"/>
          </w:rPr>
          <w:t>(6), 1639–1650. doi:</w:t>
        </w:r>
      </w:ins>
      <w:hyperlink r:id="rId63">
        <w:ins w:id="386" w:author="Unknown Author" w:date="2019-03-19T13:18:17Z">
          <w:r>
            <w:rPr>
              <w:rStyle w:val="InternetLink"/>
              <w:b w:val="false"/>
              <w:bCs w:val="false"/>
            </w:rPr>
            <w:t>10.1890/09-0600.1</w:t>
          </w:r>
        </w:ins>
      </w:hyperlink>
    </w:p>
    <w:p>
      <w:pPr>
        <w:pStyle w:val="Normal"/>
        <w:bidi w:val="0"/>
        <w:spacing w:lineRule="auto" w:line="480"/>
        <w:jc w:val="left"/>
        <w:rPr/>
      </w:pPr>
      <w:ins w:id="387" w:author="Unknown Author" w:date="2019-03-19T13:18:17Z">
        <w:r>
          <w:rPr>
            <w:b w:val="false"/>
            <w:bCs w:val="false"/>
          </w:rPr>
          <w:t xml:space="preserve">Strauss, null, &amp; Agrawal, null. (1999). The ecology and evolution of plant tolerance to herbivory. </w:t>
        </w:r>
      </w:ins>
      <w:ins w:id="388" w:author="Unknown Author" w:date="2019-03-19T13:18:17Z">
        <w:r>
          <w:rPr>
            <w:b w:val="false"/>
            <w:bCs w:val="false"/>
            <w:i/>
          </w:rPr>
          <w:t>Trends in Ecology &amp; Evolution</w:t>
        </w:r>
      </w:ins>
      <w:ins w:id="389" w:author="Unknown Author" w:date="2019-03-19T13:18:17Z">
        <w:r>
          <w:rPr>
            <w:b w:val="false"/>
            <w:bCs w:val="false"/>
          </w:rPr>
          <w:t xml:space="preserve">, </w:t>
        </w:r>
      </w:ins>
      <w:ins w:id="390" w:author="Unknown Author" w:date="2019-03-19T13:18:17Z">
        <w:r>
          <w:rPr>
            <w:b w:val="false"/>
            <w:bCs w:val="false"/>
            <w:i/>
          </w:rPr>
          <w:t>14</w:t>
        </w:r>
      </w:ins>
      <w:ins w:id="391" w:author="Unknown Author" w:date="2019-03-19T13:18:17Z">
        <w:r>
          <w:rPr>
            <w:b w:val="false"/>
            <w:bCs w:val="false"/>
          </w:rPr>
          <w:t>(5), 179–185.</w:t>
        </w:r>
      </w:ins>
    </w:p>
    <w:p>
      <w:pPr>
        <w:pStyle w:val="Normal"/>
        <w:bidi w:val="0"/>
        <w:spacing w:lineRule="auto" w:line="480"/>
        <w:jc w:val="left"/>
        <w:rPr/>
      </w:pPr>
      <w:ins w:id="392" w:author="Unknown Author" w:date="2019-03-19T13:18:17Z">
        <w:r>
          <w:rPr>
            <w:b w:val="false"/>
            <w:bCs w:val="false"/>
          </w:rPr>
          <w:t xml:space="preserve">Suding, K. N., Gross, K. L., &amp; Houseman, G. R. (2004). Alternative states and positive feedbacks in restoration ecology. </w:t>
        </w:r>
      </w:ins>
      <w:ins w:id="393" w:author="Unknown Author" w:date="2019-03-19T13:18:17Z">
        <w:r>
          <w:rPr>
            <w:b w:val="false"/>
            <w:bCs w:val="false"/>
            <w:i/>
          </w:rPr>
          <w:t>Trends in Ecology &amp; Evolution</w:t>
        </w:r>
      </w:ins>
      <w:ins w:id="394" w:author="Unknown Author" w:date="2019-03-19T13:18:17Z">
        <w:r>
          <w:rPr>
            <w:b w:val="false"/>
            <w:bCs w:val="false"/>
          </w:rPr>
          <w:t xml:space="preserve">, </w:t>
        </w:r>
      </w:ins>
      <w:ins w:id="395" w:author="Unknown Author" w:date="2019-03-19T13:18:17Z">
        <w:r>
          <w:rPr>
            <w:b w:val="false"/>
            <w:bCs w:val="false"/>
            <w:i/>
          </w:rPr>
          <w:t>19</w:t>
        </w:r>
      </w:ins>
      <w:ins w:id="396" w:author="Unknown Author" w:date="2019-03-19T13:18:17Z">
        <w:r>
          <w:rPr>
            <w:b w:val="false"/>
            <w:bCs w:val="false"/>
          </w:rPr>
          <w:t>(1), 46–53. doi:</w:t>
        </w:r>
      </w:ins>
      <w:hyperlink r:id="rId64">
        <w:ins w:id="397" w:author="Unknown Author" w:date="2019-03-19T13:18:17Z">
          <w:r>
            <w:rPr>
              <w:rStyle w:val="InternetLink"/>
              <w:b w:val="false"/>
              <w:bCs w:val="false"/>
            </w:rPr>
            <w:t>10.1016/j.tree.2003.10.005</w:t>
          </w:r>
        </w:ins>
      </w:hyperlink>
    </w:p>
    <w:p>
      <w:pPr>
        <w:pStyle w:val="Normal"/>
        <w:bidi w:val="0"/>
        <w:spacing w:lineRule="auto" w:line="480"/>
        <w:jc w:val="left"/>
        <w:rPr/>
      </w:pPr>
      <w:ins w:id="398" w:author="Unknown Author" w:date="2019-03-19T13:18:17Z">
        <w:r>
          <w:rPr>
            <w:b w:val="false"/>
            <w:bCs w:val="false"/>
          </w:rPr>
          <w:t xml:space="preserve">Trumble, J. T., Kolodny-Hirsch, D. M., &amp; Ting, I. P. (1993). Plant Compensation for Arthropod Herbivory. </w:t>
        </w:r>
      </w:ins>
      <w:ins w:id="399" w:author="Unknown Author" w:date="2019-03-19T13:18:17Z">
        <w:r>
          <w:rPr>
            <w:b w:val="false"/>
            <w:bCs w:val="false"/>
            <w:i/>
          </w:rPr>
          <w:t>Annual Review of Entomology</w:t>
        </w:r>
      </w:ins>
      <w:ins w:id="400" w:author="Unknown Author" w:date="2019-03-19T13:18:17Z">
        <w:r>
          <w:rPr>
            <w:b w:val="false"/>
            <w:bCs w:val="false"/>
          </w:rPr>
          <w:t xml:space="preserve">, </w:t>
        </w:r>
      </w:ins>
      <w:ins w:id="401" w:author="Unknown Author" w:date="2019-03-19T13:18:17Z">
        <w:r>
          <w:rPr>
            <w:b w:val="false"/>
            <w:bCs w:val="false"/>
            <w:i/>
          </w:rPr>
          <w:t>38</w:t>
        </w:r>
      </w:ins>
      <w:ins w:id="402" w:author="Unknown Author" w:date="2019-03-19T13:18:17Z">
        <w:r>
          <w:rPr>
            <w:b w:val="false"/>
            <w:bCs w:val="false"/>
          </w:rPr>
          <w:t>(1), 93–119. doi:</w:t>
        </w:r>
      </w:ins>
      <w:hyperlink r:id="rId65">
        <w:ins w:id="403" w:author="Unknown Author" w:date="2019-03-19T13:18:17Z">
          <w:r>
            <w:rPr>
              <w:rStyle w:val="InternetLink"/>
              <w:b w:val="false"/>
              <w:bCs w:val="false"/>
            </w:rPr>
            <w:t>10.1146/annurev.en.38.010193.000521</w:t>
          </w:r>
        </w:ins>
      </w:hyperlink>
    </w:p>
    <w:p>
      <w:pPr>
        <w:pStyle w:val="Normal"/>
        <w:bidi w:val="0"/>
        <w:spacing w:lineRule="auto" w:line="480"/>
        <w:jc w:val="left"/>
        <w:rPr/>
      </w:pPr>
      <w:ins w:id="404" w:author="Unknown Author" w:date="2019-03-19T13:18:17Z">
        <w:r>
          <w:rPr>
            <w:b w:val="false"/>
            <w:bCs w:val="false"/>
          </w:rPr>
          <w:t>Turner, I. M. (2001, July). The Ecology of Trees in the Tropical Rain Forest by I. M. Turner. doi:</w:t>
        </w:r>
      </w:ins>
      <w:hyperlink r:id="rId66">
        <w:ins w:id="405" w:author="Unknown Author" w:date="2019-03-19T13:18:17Z">
          <w:r>
            <w:rPr>
              <w:rStyle w:val="InternetLink"/>
              <w:b w:val="false"/>
              <w:bCs w:val="false"/>
            </w:rPr>
            <w:t>10.1017/CBO9780511542206</w:t>
          </w:r>
        </w:ins>
      </w:hyperlink>
    </w:p>
    <w:p>
      <w:pPr>
        <w:pStyle w:val="Normal"/>
        <w:bidi w:val="0"/>
        <w:spacing w:lineRule="auto" w:line="480"/>
        <w:jc w:val="left"/>
        <w:rPr/>
      </w:pPr>
      <w:ins w:id="406" w:author="Unknown Author" w:date="2019-03-19T13:18:17Z">
        <w:r>
          <w:rPr>
            <w:b w:val="false"/>
            <w:bCs w:val="false"/>
          </w:rPr>
          <w:t xml:space="preserve">van Breugel, M., van Breugel, P., Jansen, P. A., Martínez-Ramos, M., &amp; Bongers, F. (2012). The relative importance of above- versus belowground competition for tree growth during early succession of a tropical moist forest. </w:t>
        </w:r>
      </w:ins>
      <w:ins w:id="407" w:author="Unknown Author" w:date="2019-03-19T13:18:17Z">
        <w:r>
          <w:rPr>
            <w:b w:val="false"/>
            <w:bCs w:val="false"/>
            <w:i/>
          </w:rPr>
          <w:t>Plant Ecology</w:t>
        </w:r>
      </w:ins>
      <w:ins w:id="408" w:author="Unknown Author" w:date="2019-03-19T13:18:17Z">
        <w:r>
          <w:rPr>
            <w:b w:val="false"/>
            <w:bCs w:val="false"/>
          </w:rPr>
          <w:t xml:space="preserve">, </w:t>
        </w:r>
      </w:ins>
      <w:ins w:id="409" w:author="Unknown Author" w:date="2019-03-19T13:18:17Z">
        <w:r>
          <w:rPr>
            <w:b w:val="false"/>
            <w:bCs w:val="false"/>
            <w:i/>
          </w:rPr>
          <w:t>213</w:t>
        </w:r>
      </w:ins>
      <w:ins w:id="410" w:author="Unknown Author" w:date="2019-03-19T13:18:17Z">
        <w:r>
          <w:rPr>
            <w:b w:val="false"/>
            <w:bCs w:val="false"/>
          </w:rPr>
          <w:t>(1), 25–34. doi:</w:t>
        </w:r>
      </w:ins>
      <w:hyperlink r:id="rId67">
        <w:ins w:id="411" w:author="Unknown Author" w:date="2019-03-19T13:18:17Z">
          <w:r>
            <w:rPr>
              <w:rStyle w:val="InternetLink"/>
              <w:b w:val="false"/>
              <w:bCs w:val="false"/>
            </w:rPr>
            <w:t>10.1007/s11258-011-0003-3</w:t>
          </w:r>
        </w:ins>
      </w:hyperlink>
    </w:p>
    <w:p>
      <w:pPr>
        <w:pStyle w:val="Normal"/>
        <w:bidi w:val="0"/>
        <w:spacing w:lineRule="auto" w:line="480"/>
        <w:jc w:val="left"/>
        <w:rPr/>
      </w:pPr>
      <w:ins w:id="412" w:author="Unknown Author" w:date="2019-03-19T13:18:17Z">
        <w:r>
          <w:rPr>
            <w:b w:val="false"/>
            <w:bCs w:val="false"/>
          </w:rPr>
          <w:t>Walia, A., Mehta, P., Guleria, S., Chauhan, A., &amp; Shirkot, C. K. (2014). Impact of Fungicide Mancozeb at Different Application Rates on Soil Microbial Populations, Soil Biological Processes, and Enzyme Activities in Soil [Research article]. doi:</w:t>
        </w:r>
      </w:ins>
      <w:hyperlink r:id="rId68">
        <w:ins w:id="413" w:author="Unknown Author" w:date="2019-03-19T13:18:17Z">
          <w:r>
            <w:rPr>
              <w:rStyle w:val="InternetLink"/>
              <w:b w:val="false"/>
              <w:bCs w:val="false"/>
            </w:rPr>
            <w:t>10.1155/2014/702909</w:t>
          </w:r>
        </w:ins>
      </w:hyperlink>
    </w:p>
    <w:p>
      <w:pPr>
        <w:pStyle w:val="Normal"/>
        <w:bidi w:val="0"/>
        <w:spacing w:lineRule="auto" w:line="480"/>
        <w:jc w:val="left"/>
        <w:rPr/>
      </w:pPr>
      <w:ins w:id="414" w:author="Unknown Author" w:date="2019-03-19T13:18:17Z">
        <w:r>
          <w:rPr>
            <w:b w:val="false"/>
            <w:bCs w:val="false"/>
          </w:rPr>
          <w:t xml:space="preserve">Whitfeld, T. J. S., Kress, W. J., Erickson, D. L., &amp; Weiblen, G. D. (2012). Change in community phylogenetic structure during tropical forest succession: evidence from New Guinea. </w:t>
        </w:r>
      </w:ins>
      <w:ins w:id="415" w:author="Unknown Author" w:date="2019-03-19T13:18:17Z">
        <w:r>
          <w:rPr>
            <w:b w:val="false"/>
            <w:bCs w:val="false"/>
            <w:i/>
          </w:rPr>
          <w:t>Ecography</w:t>
        </w:r>
      </w:ins>
      <w:ins w:id="416" w:author="Unknown Author" w:date="2019-03-19T13:18:17Z">
        <w:r>
          <w:rPr>
            <w:b w:val="false"/>
            <w:bCs w:val="false"/>
          </w:rPr>
          <w:t xml:space="preserve">, </w:t>
        </w:r>
      </w:ins>
      <w:ins w:id="417" w:author="Unknown Author" w:date="2019-03-19T13:18:17Z">
        <w:r>
          <w:rPr>
            <w:b w:val="false"/>
            <w:bCs w:val="false"/>
            <w:i/>
          </w:rPr>
          <w:t>35</w:t>
        </w:r>
      </w:ins>
      <w:ins w:id="418" w:author="Unknown Author" w:date="2019-03-19T13:18:17Z">
        <w:r>
          <w:rPr>
            <w:b w:val="false"/>
            <w:bCs w:val="false"/>
          </w:rPr>
          <w:t>(9), 821–830. doi:</w:t>
        </w:r>
      </w:ins>
      <w:hyperlink r:id="rId69">
        <w:ins w:id="419" w:author="Unknown Author" w:date="2019-03-19T13:18:17Z">
          <w:r>
            <w:rPr>
              <w:rStyle w:val="InternetLink"/>
              <w:b w:val="false"/>
              <w:bCs w:val="false"/>
            </w:rPr>
            <w:t>10.1111/j.1600-0587.2011.07181.x</w:t>
          </w:r>
        </w:ins>
      </w:hyperlink>
    </w:p>
    <w:p>
      <w:pPr>
        <w:pStyle w:val="Normal"/>
        <w:bidi w:val="0"/>
        <w:spacing w:lineRule="auto" w:line="480"/>
        <w:jc w:val="left"/>
        <w:rPr/>
      </w:pPr>
      <w:ins w:id="420" w:author="Unknown Author" w:date="2019-03-19T13:18:17Z">
        <w:r>
          <w:rPr>
            <w:b w:val="false"/>
            <w:bCs w:val="false"/>
          </w:rPr>
          <w:t xml:space="preserve">Whitfeld, Timothy J. S., Novotny, V., Miller, S. E., Hrcek, J., Klimes, P., &amp; Weiblen, G. D. (2012). Predicting tropical insect herbivore abundance from host plant traits and phylogeny. </w:t>
        </w:r>
      </w:ins>
      <w:ins w:id="421" w:author="Unknown Author" w:date="2019-03-19T13:18:17Z">
        <w:r>
          <w:rPr>
            <w:b w:val="false"/>
            <w:bCs w:val="false"/>
            <w:i/>
          </w:rPr>
          <w:t>Ecology</w:t>
        </w:r>
      </w:ins>
      <w:ins w:id="422" w:author="Unknown Author" w:date="2019-03-19T13:18:17Z">
        <w:r>
          <w:rPr>
            <w:b w:val="false"/>
            <w:bCs w:val="false"/>
          </w:rPr>
          <w:t xml:space="preserve">, </w:t>
        </w:r>
      </w:ins>
      <w:ins w:id="423" w:author="Unknown Author" w:date="2019-03-19T13:18:17Z">
        <w:r>
          <w:rPr>
            <w:b w:val="false"/>
            <w:bCs w:val="false"/>
            <w:i/>
          </w:rPr>
          <w:t>93</w:t>
        </w:r>
      </w:ins>
      <w:ins w:id="424" w:author="Unknown Author" w:date="2019-03-19T13:18:17Z">
        <w:r>
          <w:rPr>
            <w:b w:val="false"/>
            <w:bCs w:val="false"/>
          </w:rPr>
          <w:t>(sp8), S211–S222. doi:</w:t>
        </w:r>
      </w:ins>
      <w:hyperlink r:id="rId70">
        <w:ins w:id="425" w:author="Unknown Author" w:date="2019-03-19T13:18:17Z">
          <w:r>
            <w:rPr>
              <w:rStyle w:val="InternetLink"/>
              <w:b w:val="false"/>
              <w:bCs w:val="false"/>
            </w:rPr>
            <w:t>10.1890/11-0503.1</w:t>
          </w:r>
        </w:ins>
      </w:hyperlink>
    </w:p>
    <w:p>
      <w:pPr>
        <w:pStyle w:val="Normal"/>
        <w:bidi w:val="0"/>
        <w:spacing w:lineRule="auto" w:line="480"/>
        <w:jc w:val="left"/>
        <w:rPr/>
      </w:pPr>
      <w:ins w:id="426" w:author="Unknown Author" w:date="2019-03-19T13:18:17Z">
        <w:r>
          <w:rPr>
            <w:b w:val="false"/>
            <w:bCs w:val="false"/>
          </w:rPr>
          <w:t xml:space="preserve">Williamson, G. B., Bentos, T. V., Longworth, J. B., &amp; Mesquita, R. C. G. (2014). Convergence and divergence in alternative successional pathways in Central Amazonia. </w:t>
        </w:r>
      </w:ins>
      <w:ins w:id="427" w:author="Unknown Author" w:date="2019-03-19T13:18:17Z">
        <w:r>
          <w:rPr>
            <w:b w:val="false"/>
            <w:bCs w:val="false"/>
            <w:i/>
          </w:rPr>
          <w:t>Plant Ecology &amp; Diversity</w:t>
        </w:r>
      </w:ins>
      <w:ins w:id="428" w:author="Unknown Author" w:date="2019-03-19T13:18:17Z">
        <w:r>
          <w:rPr>
            <w:b w:val="false"/>
            <w:bCs w:val="false"/>
          </w:rPr>
          <w:t xml:space="preserve">, </w:t>
        </w:r>
      </w:ins>
      <w:ins w:id="429" w:author="Unknown Author" w:date="2019-03-19T13:18:17Z">
        <w:r>
          <w:rPr>
            <w:b w:val="false"/>
            <w:bCs w:val="false"/>
            <w:i/>
          </w:rPr>
          <w:t>7</w:t>
        </w:r>
      </w:ins>
      <w:ins w:id="430" w:author="Unknown Author" w:date="2019-03-19T13:18:17Z">
        <w:r>
          <w:rPr>
            <w:b w:val="false"/>
            <w:bCs w:val="false"/>
          </w:rPr>
          <w:t>(1–2), 341–348. doi:</w:t>
        </w:r>
      </w:ins>
      <w:hyperlink r:id="rId71">
        <w:ins w:id="431" w:author="Unknown Author" w:date="2019-03-19T13:18:17Z">
          <w:r>
            <w:rPr>
              <w:rStyle w:val="InternetLink"/>
              <w:b w:val="false"/>
              <w:bCs w:val="false"/>
            </w:rPr>
            <w:t>10.1080/17550874.2012.735714</w:t>
          </w:r>
        </w:ins>
      </w:hyperlink>
    </w:p>
    <w:p>
      <w:pPr>
        <w:pStyle w:val="Normal"/>
        <w:bidi w:val="0"/>
        <w:spacing w:lineRule="auto" w:line="480"/>
        <w:jc w:val="left"/>
        <w:rPr>
          <w:rFonts w:ascii="Times New Roman" w:hAnsi="Times New Roman"/>
          <w:b/>
          <w:b/>
          <w:bCs/>
          <w:lang w:val="en-GB"/>
        </w:rPr>
      </w:pPr>
      <w:ins w:id="432" w:author="Unknown Author" w:date="2019-03-19T13:18:17Z">
        <w:r>
          <w:rPr>
            <w:rFonts w:ascii="Times New Roman" w:hAnsi="Times New Roman"/>
            <w:b w:val="false"/>
            <w:bCs w:val="false"/>
            <w:lang w:val="en-GB"/>
          </w:rPr>
          <w:t xml:space="preserve">Yamamoto, S.-I. (2000). Forest gap dynamics and tree regeneration. </w:t>
        </w:r>
      </w:ins>
      <w:ins w:id="433" w:author="Unknown Author" w:date="2019-03-19T13:18:17Z">
        <w:r>
          <w:rPr>
            <w:rFonts w:ascii="Times New Roman" w:hAnsi="Times New Roman"/>
            <w:b w:val="false"/>
            <w:bCs w:val="false"/>
            <w:i/>
            <w:lang w:val="en-GB"/>
          </w:rPr>
          <w:t>Journal of Forest Research</w:t>
        </w:r>
      </w:ins>
      <w:ins w:id="434" w:author="Unknown Author" w:date="2019-03-19T13:18:17Z">
        <w:r>
          <w:rPr>
            <w:rFonts w:ascii="Times New Roman" w:hAnsi="Times New Roman"/>
            <w:b w:val="false"/>
            <w:bCs w:val="false"/>
            <w:lang w:val="en-GB"/>
          </w:rPr>
          <w:t xml:space="preserve">, </w:t>
        </w:r>
      </w:ins>
      <w:ins w:id="435" w:author="Unknown Author" w:date="2019-03-19T13:18:17Z">
        <w:r>
          <w:rPr>
            <w:rFonts w:ascii="Times New Roman" w:hAnsi="Times New Roman"/>
            <w:b w:val="false"/>
            <w:bCs w:val="false"/>
            <w:i/>
            <w:lang w:val="en-GB"/>
          </w:rPr>
          <w:t>5</w:t>
        </w:r>
      </w:ins>
      <w:ins w:id="436" w:author="Unknown Author" w:date="2019-03-19T13:18:17Z">
        <w:r>
          <w:rPr>
            <w:rFonts w:ascii="Times New Roman" w:hAnsi="Times New Roman"/>
            <w:b w:val="false"/>
            <w:bCs w:val="false"/>
            <w:lang w:val="en-GB"/>
          </w:rPr>
          <w:t>(4), 223–229. doi:</w:t>
        </w:r>
      </w:ins>
      <w:hyperlink r:id="rId72">
        <w:ins w:id="437" w:author="Unknown Author" w:date="2019-03-19T13:18:17Z">
          <w:r>
            <w:rPr>
              <w:rStyle w:val="InternetLink"/>
              <w:rFonts w:ascii="Times New Roman" w:hAnsi="Times New Roman"/>
              <w:b w:val="false"/>
              <w:bCs w:val="false"/>
            </w:rPr>
            <w:t>10.1007/BF02767114</w:t>
          </w:r>
        </w:ins>
      </w:hyperlink>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3"/>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 xml:space="preserve">Community descriptors (means and standard deviations) based on all species present in the experimental plots from Wanang. Red colour indicates significance at alpha=0.05. Biomass is measured in kilograms, diversity by Shannon’s H index, and abundance as a number of stems with DBH &gt; 1cm, present in 5 x 5 m plot. Treatments are: C – control, F – fungicide, I – insecticide, P – predator exclosure, H1 – </w:t>
      </w:r>
      <w:commentRangeStart w:id="8"/>
      <w:r>
        <w:rPr>
          <w:rFonts w:ascii="Times New Roman" w:hAnsi="Times New Roman"/>
          <w:lang w:val="en-GB"/>
        </w:rPr>
        <w:t>moderate increase in herbivory pressure, H2 – high increase in herbivory pressure.</w:t>
      </w:r>
      <w:commentRangeEnd w:id="8"/>
      <w:r>
        <w:commentReference w:id="8"/>
      </w:r>
      <w:r>
        <w:rPr>
          <w:rFonts w:ascii="Times New Roman" w:hAnsi="Times New Roman"/>
          <w:lang w:val="en-GB"/>
        </w:rPr>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4"/>
                    <a:stretch>
                      <a:fillRect/>
                    </a:stretch>
                  </pic:blipFill>
                  <pic:spPr bwMode="auto">
                    <a:xfrm>
                      <a:off x="0" y="0"/>
                      <a:ext cx="3813810" cy="3813810"/>
                    </a:xfrm>
                    <a:prstGeom prst="rect">
                      <a:avLst/>
                    </a:prstGeom>
                  </pic:spPr>
                </pic:pic>
              </a:graphicData>
            </a:graphic>
          </wp:anchor>
        </w:drawing>
      </w:r>
    </w:p>
    <w:p>
      <w:pPr>
        <w:pStyle w:val="Normal"/>
        <w:spacing w:lineRule="auto" w:line="480"/>
        <w:rPr/>
      </w:pPr>
      <w:commentRangeStart w:id="9"/>
      <w:r>
        <w:rPr>
          <w:rFonts w:ascii="Times New Roman" w:hAnsi="Times New Roman"/>
          <w:color w:val="000000"/>
          <w:lang w:val="en-GB"/>
        </w:rPr>
        <w:t xml:space="preserve">Figure </w:t>
      </w:r>
      <w:r>
        <w:rPr>
          <w:rFonts w:ascii="Times New Roman" w:hAnsi="Times New Roman"/>
          <w:color w:val="000000"/>
          <w:lang w:val="en-GB"/>
        </w:rPr>
      </w:r>
      <w:commentRangeEnd w:id="9"/>
      <w:r>
        <w:commentReference w:id="9"/>
      </w:r>
      <w:r>
        <w:rPr>
          <w:rFonts w:ascii="Times New Roman" w:hAnsi="Times New Roman"/>
          <w:color w:val="000000"/>
          <w:lang w:val="en-GB"/>
        </w:rPr>
        <w:t xml:space="preserve">3. Redundancy analysis of the plant biomass data, conditioned on their blocks. Only one factor, </w:t>
      </w:r>
      <w:commentRangeStart w:id="10"/>
      <w:r>
        <w:rPr>
          <w:rFonts w:ascii="Times New Roman" w:hAnsi="Times New Roman"/>
          <w:color w:val="000000"/>
          <w:lang w:val="en-GB"/>
        </w:rPr>
        <w:t>insecticide</w:t>
      </w:r>
      <w:r>
        <w:rPr>
          <w:rFonts w:ascii="Times New Roman" w:hAnsi="Times New Roman"/>
          <w:color w:val="000000"/>
          <w:lang w:val="en-GB"/>
        </w:rPr>
      </w:r>
      <w:commentRangeEnd w:id="10"/>
      <w:r>
        <w:commentReference w:id="10"/>
      </w:r>
      <w:r>
        <w:rPr>
          <w:rFonts w:ascii="Times New Roman" w:hAnsi="Times New Roman"/>
          <w:color w:val="000000"/>
          <w:lang w:val="en-GB"/>
        </w:rPr>
        <w:t xml:space="preserve">, was significant.. Each axis is described by their percentage of explained variance. Species showing most extreme values along the first ordination axis (i.e. response to insecticide treatment) are plotted.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5"/>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leaf traits for different treatments from the whole community (means and standard deviations). Values of LDMC </w:t>
      </w:r>
      <w:del w:id="438" w:author="Unknown Author" w:date="2019-03-19T13:13:18Z">
        <w:r>
          <w:rPr>
            <w:rFonts w:ascii="Times New Roman" w:hAnsi="Times New Roman"/>
            <w:lang w:val="en-GB"/>
          </w:rPr>
          <w:delText>and herbivory</w:delText>
        </w:r>
      </w:del>
      <w:r>
        <w:rPr>
          <w:rFonts w:ascii="Times New Roman" w:hAnsi="Times New Roman"/>
          <w:lang w:val="en-GB"/>
        </w:rPr>
        <w:t xml:space="preserve"> </w:t>
      </w:r>
      <w:del w:id="439" w:author="Unknown Author" w:date="2019-03-19T13:13:22Z">
        <w:r>
          <w:rPr>
            <w:rFonts w:ascii="Times New Roman" w:hAnsi="Times New Roman"/>
            <w:lang w:val="en-GB"/>
          </w:rPr>
          <w:commentReference w:id="11"/>
        </w:r>
      </w:del>
      <w:r>
        <w:rPr>
          <w:rFonts w:ascii="Times New Roman" w:hAnsi="Times New Roman"/>
          <w:lang w:val="en-GB"/>
        </w:rPr>
        <w:t>are logit-transformed, and SLA log-transformed. Red colour indicates significance at the alpha = 0.05, and orange at alpha = 0.</w:t>
      </w:r>
      <w:ins w:id="440" w:author="Unknown Author" w:date="2019-03-19T13:13:28Z">
        <w:r>
          <w:rPr>
            <w:rFonts w:ascii="Times New Roman" w:hAnsi="Times New Roman"/>
            <w:lang w:val="en-GB"/>
          </w:rPr>
          <w:t>0</w:t>
        </w:r>
      </w:ins>
      <w:r>
        <w:rPr>
          <w:rFonts w:ascii="Times New Roman" w:hAnsi="Times New Roman"/>
          <w:lang w:val="en-GB"/>
        </w:rPr>
        <w:t>5.</w:t>
      </w:r>
      <w:del w:id="441" w:author="Unknown Author" w:date="2019-03-19T13:15:12Z">
        <w:r>
          <w:rPr>
            <w:rFonts w:ascii="Times New Roman" w:hAnsi="Times New Roman"/>
            <w:lang w:val="en-GB"/>
          </w:rPr>
          <w:commentReference w:id="12"/>
        </w:r>
      </w:del>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8696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6"/>
                    <a:stretch>
                      <a:fillRect/>
                    </a:stretch>
                  </pic:blipFill>
                  <pic:spPr bwMode="auto">
                    <a:xfrm>
                      <a:off x="0" y="0"/>
                      <a:ext cx="6332220" cy="386969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w:t>
      </w:r>
      <w:bookmarkStart w:id="19" w:name="__DdeLink__339_427152718"/>
      <w:r>
        <w:rPr>
          <w:rFonts w:ascii="Times New Roman" w:hAnsi="Times New Roman"/>
          <w:color w:val="000000"/>
          <w:lang w:val="en-GB"/>
        </w:rPr>
        <w:t>±</w:t>
      </w:r>
      <w:bookmarkEnd w:id="19"/>
      <w:r>
        <w:rPr>
          <w:rFonts w:ascii="Times New Roman" w:hAnsi="Times New Roman"/>
          <w:color w:val="000000"/>
          <w:lang w:val="en-GB"/>
        </w:rPr>
        <w:t xml:space="preserve"> SD) according to a modified Raup-Crick dissimilarity metric (RC) for the woody plant community (no significant differences were found for the whole community). This metric ranges from -1 to 1, indicating whether a pair of plots converge (approaching 1)/diverge (approaching -1) deterministically to more similar/dissimilar community composition than expected by chance. Values </w:t>
      </w:r>
      <w:del w:id="442" w:author="Unknown Author" w:date="2019-03-19T13:15:30Z">
        <w:r>
          <w:rPr>
            <w:rFonts w:ascii="Times New Roman" w:hAnsi="Times New Roman"/>
            <w:color w:val="000000"/>
            <w:lang w:val="en-GB"/>
          </w:rPr>
          <w:commentReference w:id="13"/>
        </w:r>
      </w:del>
      <w:r>
        <w:rPr>
          <w:rFonts w:ascii="Times New Roman" w:hAnsi="Times New Roman"/>
          <w:color w:val="000000"/>
          <w:lang w:val="en-GB"/>
        </w:rPr>
        <w:t>close to zero indicate stochastic community assembly. Red colour denotes significant differences between treatments (alpha =0.05).</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sectPr>
      <w:footerReference w:type="default" r:id="rId7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ovotný Vojtěch" w:date="2019-03-13T00:50:00Z" w:initials="NV">
    <w:p>
      <w:r>
        <w:rPr>
          <w:rFonts w:eastAsia="DejaVu Sans" w:ascii="TimesNRMT" w:hAnsi="TimesNRMT" w:cs="TimesNRMT"/>
          <w:color w:val="auto"/>
          <w:sz w:val="18"/>
          <w:szCs w:val="18"/>
          <w:lang w:val="en-US" w:eastAsia="en-US" w:bidi="ar-SA"/>
        </w:rPr>
        <w:t>Post-cultivation succession is similar to successions</w:t>
      </w:r>
    </w:p>
    <w:p>
      <w:r>
        <w:rPr>
          <w:rFonts w:eastAsia="DejaVu Sans" w:ascii="TimesNRMT" w:hAnsi="TimesNRMT" w:cs="TimesNRMT"/>
          <w:color w:val="auto"/>
          <w:sz w:val="18"/>
          <w:szCs w:val="18"/>
          <w:lang w:val="en-US" w:eastAsia="en-US" w:bidi="ar-SA"/>
        </w:rPr>
        <w:t>on alluvium and landslides, but is much faster</w:t>
      </w:r>
    </w:p>
    <w:p>
      <w:r>
        <w:rPr>
          <w:rFonts w:eastAsia="DejaVu Sans" w:ascii="TimesNRMT" w:hAnsi="TimesNRMT" w:cs="TimesNRMT"/>
          <w:color w:val="auto"/>
          <w:sz w:val="18"/>
          <w:lang w:val="en-US" w:eastAsia="en-US" w:bidi="ar-SA"/>
        </w:rPr>
        <w:t>(Richards 1996).</w:t>
      </w:r>
      <w:r>
        <w:rPr>
          <w:rFonts w:eastAsia="DejaVu Sans" w:cs="DejaVu Sans"/>
          <w:color w:val="auto"/>
          <w:lang w:val="en-US" w:eastAsia="en-US" w:bidi="en-US"/>
        </w:rPr>
        <w:t xml:space="preserve"> </w:t>
      </w:r>
    </w:p>
  </w:comment>
  <w:comment w:id="1" w:author="Novotný Vojtěch" w:date="2019-03-13T10:29:00Z" w:initials="NV">
    <w:p>
      <w:r>
        <w:rPr>
          <w:rFonts w:eastAsia="DejaVu Sans" w:cs="DejaVu Sans"/>
          <w:color w:val="auto"/>
          <w:lang w:val="en-US" w:eastAsia="en-US" w:bidi="en-US"/>
        </w:rPr>
        <w:t xml:space="preserve">maybe also cite studies that used it for similar purpose previously (Bagchi?) – ditto insecticide </w:t>
      </w:r>
    </w:p>
  </w:comment>
  <w:comment w:id="2" w:author="Novotný Vojtěch" w:date="2019-03-13T10:31:00Z" w:initials="NV">
    <w:p>
      <w:r>
        <w:rPr>
          <w:rFonts w:eastAsia="DejaVu Sans" w:cs="DejaVu Sans"/>
          <w:color w:val="auto"/>
          <w:lang w:val="en-US" w:eastAsia="en-US" w:bidi="en-US"/>
        </w:rPr>
        <w:t>do not call this herbivorous insect exclusion as it is insect exclusion, including also predators etc.</w:t>
      </w:r>
    </w:p>
    <w:p>
      <w:r>
        <w:rPr>
          <w:rFonts w:eastAsia="DejaVu Sans" w:cs="DejaVu Sans"/>
          <w:color w:val="auto"/>
          <w:lang w:val="en-US" w:eastAsia="en-US" w:bidi="en-US"/>
        </w:rPr>
      </w:r>
    </w:p>
  </w:comment>
  <w:comment w:id="3" w:author="Novotný Vojtěch" w:date="2019-03-13T10:41:00Z" w:initials="NV">
    <w:p>
      <w:r>
        <w:rPr>
          <w:rFonts w:eastAsia="DejaVu Sans" w:cs="DejaVu Sans"/>
          <w:color w:val="auto"/>
          <w:lang w:val="en-US" w:eastAsia="en-US" w:bidi="en-US"/>
        </w:rPr>
        <w:t>sending the file with data</w:t>
      </w:r>
    </w:p>
  </w:comment>
  <w:comment w:id="4" w:author="Novotný Vojtěch" w:date="2019-03-13T15:45:00Z" w:initials="NV">
    <w:p>
      <w:r>
        <w:rPr>
          <w:rFonts w:eastAsia="DejaVu Sans" w:cs="DejaVu Sans"/>
          <w:color w:val="auto"/>
          <w:lang w:val="en-US" w:eastAsia="en-US" w:bidi="en-US"/>
        </w:rPr>
        <w:t>is that what you did?</w:t>
      </w:r>
    </w:p>
  </w:comment>
  <w:comment w:id="5" w:author="Novotný Vojtěch" w:date="2019-03-13T16:09:00Z" w:initials="NV">
    <w:p>
      <w:r>
        <w:rPr>
          <w:rFonts w:eastAsia="DejaVu Sans" w:cs="DejaVu Sans"/>
          <w:color w:val="auto"/>
          <w:lang w:val="en-US" w:eastAsia="en-US" w:bidi="en-US"/>
        </w:rPr>
        <w:t>does the separate analysis of woody plant communities bring any new or interesting results, or only complicates the whole text?</w:t>
      </w:r>
    </w:p>
  </w:comment>
  <w:comment w:id="6" w:author="Novotný Vojtěch" w:date="2019-03-13T16:23:00Z" w:initials="NV">
    <w:p>
      <w:r>
        <w:rPr>
          <w:rFonts w:eastAsia="DejaVu Sans" w:cs="DejaVu Sans"/>
          <w:color w:val="auto"/>
          <w:lang w:val="en-US" w:eastAsia="en-US" w:bidi="en-US"/>
        </w:rPr>
        <w:t xml:space="preserve">do you mean really measured herbivory or just the insecticide treatment? Are you showing the herbivore data somewhere (and test them with regards to the treatments)? </w:t>
      </w:r>
    </w:p>
  </w:comment>
  <w:comment w:id="7" w:author="Novotný Vojtěch" w:date="2019-03-14T03:44:00Z" w:initials="NV">
    <w:p>
      <w:r>
        <w:rPr>
          <w:rFonts w:eastAsia="DejaVu Sans" w:cs="DejaVu Sans"/>
          <w:color w:val="auto"/>
          <w:lang w:val="en-US" w:eastAsia="en-US" w:bidi="en-US"/>
        </w:rPr>
        <w:t xml:space="preserve">…regeneration may be inhibited… is too strong statement here </w:t>
      </w:r>
    </w:p>
  </w:comment>
  <w:comment w:id="8" w:author="Novotný Vojtěch" w:date="2019-03-11T20:24:00Z" w:initials="NV">
    <w:p>
      <w:r>
        <w:rPr>
          <w:rFonts w:eastAsia="DejaVu Sans" w:cs="DejaVu Sans"/>
          <w:color w:val="auto"/>
          <w:lang w:val="en-US" w:eastAsia="en-US" w:bidi="en-US"/>
        </w:rPr>
        <w:t>low/high number of additional generalist herbivores may be a better description of the treatment</w:t>
      </w:r>
    </w:p>
  </w:comment>
  <w:comment w:id="9" w:author="Novotný Vojtěch" w:date="2019-03-11T20:27:00Z" w:initials="NV">
    <w:p>
      <w:r>
        <w:rPr>
          <w:rFonts w:eastAsia="DejaVu Sans" w:cs="DejaVu Sans"/>
          <w:color w:val="auto"/>
          <w:lang w:val="en-US" w:eastAsia="en-US" w:bidi="en-US"/>
        </w:rPr>
        <w:t>the treatments should be named consistently throughout the paper so here I would add to the legend also abbreviations, C – Control, F – fungicide, etc.. so the connection with Fig 1 and 2 is clear</w:t>
      </w:r>
    </w:p>
    <w:p>
      <w:r>
        <w:rPr>
          <w:rFonts w:eastAsia="DejaVu Sans" w:cs="DejaVu Sans"/>
          <w:color w:val="auto"/>
          <w:lang w:val="en-US" w:eastAsia="en-US" w:bidi="en-US"/>
        </w:rPr>
      </w:r>
    </w:p>
    <w:p>
      <w:r>
        <w:rPr>
          <w:rFonts w:eastAsia="DejaVu Sans" w:cs="DejaVu Sans"/>
          <w:color w:val="auto"/>
          <w:lang w:val="en-US" w:eastAsia="en-US" w:bidi="en-US"/>
        </w:rPr>
        <w:t>3 plant species – where are the points representing them, I see only labels</w:t>
      </w:r>
    </w:p>
    <w:p>
      <w:r>
        <w:rPr>
          <w:rFonts w:eastAsia="DejaVu Sans" w:cs="DejaVu Sans"/>
          <w:color w:val="auto"/>
          <w:lang w:val="en-US" w:eastAsia="en-US" w:bidi="en-US"/>
        </w:rPr>
      </w:r>
    </w:p>
    <w:p>
      <w:r>
        <w:rPr>
          <w:rFonts w:eastAsia="DejaVu Sans" w:cs="DejaVu Sans"/>
          <w:color w:val="auto"/>
          <w:lang w:val="en-US" w:eastAsia="en-US" w:bidi="en-US"/>
        </w:rPr>
        <w:t>names of the plants should be in the legent</w:t>
      </w:r>
    </w:p>
  </w:comment>
  <w:comment w:id="10" w:author="Novotný Vojtěch" w:date="2019-03-13T16:25:00Z" w:initials="NV">
    <w:p>
      <w:r>
        <w:rPr>
          <w:rFonts w:eastAsia="DejaVu Sans" w:cs="DejaVu Sans"/>
          <w:color w:val="auto"/>
          <w:lang w:val="en-US" w:eastAsia="en-US" w:bidi="en-US"/>
        </w:rPr>
        <w:t>insecticide is binary variable, should not be there a centroid rather than a vector?</w:t>
      </w:r>
    </w:p>
  </w:comment>
  <w:comment w:id="11" w:author="Novotný Vojtěch" w:date="2019-03-11T20:32:00Z" w:initials="NV">
    <w:p>
      <w:r>
        <w:rPr>
          <w:rFonts w:eastAsia="DejaVu Sans" w:cs="DejaVu Sans"/>
          <w:color w:val="auto"/>
          <w:lang w:val="en-US" w:eastAsia="en-US" w:bidi="en-US"/>
        </w:rPr>
        <w:t>where is herbivory?</w:t>
      </w:r>
    </w:p>
  </w:comment>
  <w:comment w:id="12" w:author="Novotný Vojtěch" w:date="2019-03-11T20:33:00Z" w:initials="NV">
    <w:p>
      <w:r>
        <w:rPr>
          <w:rFonts w:eastAsia="DejaVu Sans" w:cs="DejaVu Sans"/>
          <w:color w:val="auto"/>
          <w:lang w:val="en-US" w:eastAsia="en-US" w:bidi="en-US"/>
        </w:rPr>
        <w:t>?? this is probably a typo?</w:t>
      </w:r>
    </w:p>
  </w:comment>
  <w:comment w:id="13" w:author="Novotný Vojtěch" w:date="2019-03-11T20:35:00Z" w:initials="NV">
    <w:p>
      <w:r>
        <w:rPr>
          <w:rFonts w:eastAsia="DejaVu Sans" w:cs="DejaVu Sans"/>
          <w:color w:val="auto"/>
          <w:lang w:val="en-US" w:eastAsia="en-US" w:bidi="en-US"/>
        </w:rPr>
        <w:t xml:space="preserve">why are not the C values exactly the same in each graph? I though the procedure takes pairs of C values and compares them with randomized community assembly generated again only from C values?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TimesNR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24"/>
  <w:trackRevisions/>
  <w:defaultTabStop w:val="6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uiPriority w:val="9"/>
    <w:qFormat/>
    <w:pPr>
      <w:widowControl w:val="false"/>
      <w:outlineLvl w:val="0"/>
    </w:pPr>
    <w:rPr/>
  </w:style>
  <w:style w:type="paragraph" w:styleId="Heading2">
    <w:name w:val="Heading 2"/>
    <w:basedOn w:val="Normal"/>
    <w:uiPriority w:val="9"/>
    <w:semiHidden/>
    <w:unhideWhenUsed/>
    <w:qFormat/>
    <w:pPr>
      <w:widowControl w:val="false"/>
      <w:outlineLvl w:val="1"/>
    </w:pPr>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cs="Mangal"/>
      <w:color w:val="00000A"/>
      <w:szCs w:val="18"/>
    </w:rPr>
  </w:style>
  <w:style w:type="character" w:styleId="CommentSubjectChar" w:customStyle="1">
    <w:name w:val="Comment Subject Char"/>
    <w:basedOn w:val="CommentTextChar"/>
    <w:qFormat/>
    <w:rPr>
      <w:rFonts w:cs="Mangal"/>
      <w:b/>
      <w:bCs/>
      <w:color w:val="00000A"/>
      <w:szCs w:val="18"/>
    </w:rPr>
  </w:style>
  <w:style w:type="character" w:styleId="BalloonTextChar" w:customStyle="1">
    <w:name w:val="Balloon Text Char"/>
    <w:basedOn w:val="DefaultParagraphFont"/>
    <w:qFormat/>
    <w:rPr>
      <w:rFonts w:ascii="Segoe UI" w:hAnsi="Segoe UI" w:cs="Mangal"/>
      <w:color w:val="00000A"/>
      <w:sz w:val="18"/>
      <w:szCs w:val="16"/>
    </w:rPr>
  </w:style>
  <w:style w:type="character" w:styleId="LineNumbering" w:customStyle="1">
    <w:name w:val="Line Numbering"/>
    <w:rPr/>
  </w:style>
  <w:style w:type="character" w:styleId="InternetLink">
    <w:name w:val="Internet Link"/>
    <w:rPr>
      <w:color w:val="000080"/>
      <w:u w:val="single"/>
      <w:lang w:val="zxx" w:eastAsia="zxx" w:bidi="zxx"/>
    </w:rPr>
  </w:style>
  <w:style w:type="character" w:styleId="ListLabel2">
    <w:name w:val="ListLabel 2"/>
    <w:qFormat/>
    <w:rPr>
      <w:b w:val="false"/>
      <w:bCs w:val="false"/>
    </w:rPr>
  </w:style>
  <w:style w:type="character" w:styleId="ListLabel1">
    <w:name w:val="ListLabel 1"/>
    <w:qFormat/>
    <w:rPr>
      <w:rFonts w:ascii="Times New Roman" w:hAnsi="Times New Roman"/>
      <w:b w:val="false"/>
      <w:bCs w:val="false"/>
      <w:lang w:val="en-GB"/>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i/>
      <w:iCs/>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ence.1225977" TargetMode="External"/><Relationship Id="rId3" Type="http://schemas.openxmlformats.org/officeDocument/2006/relationships/hyperlink" Target="https://doi.org/10.1002/ecy.1741" TargetMode="External"/><Relationship Id="rId4" Type="http://schemas.openxmlformats.org/officeDocument/2006/relationships/hyperlink" Target="https://doi.org/10.1038/s41598-017-00166-z" TargetMode="External"/><Relationship Id="rId5" Type="http://schemas.openxmlformats.org/officeDocument/2006/relationships/hyperlink" Target="https://doi.org/10.2307/2259591" TargetMode="External"/><Relationship Id="rId6" Type="http://schemas.openxmlformats.org/officeDocument/2006/relationships/hyperlink" Target="https://doi.org/10.1038/nature12911" TargetMode="External"/><Relationship Id="rId7" Type="http://schemas.openxmlformats.org/officeDocument/2006/relationships/hyperlink" Target="https://doi.org/10.1111/j.1461-0248.2010.01520.x" TargetMode="External"/><Relationship Id="rId8" Type="http://schemas.openxmlformats.org/officeDocument/2006/relationships/hyperlink" Target="https://doi.org/10.1073/pnas.0703333104" TargetMode="External"/><Relationship Id="rId9" Type="http://schemas.openxmlformats.org/officeDocument/2006/relationships/hyperlink" Target="https://doi.org/10.2307/2265794" TargetMode="External"/><Relationship Id="rId10" Type="http://schemas.openxmlformats.org/officeDocument/2006/relationships/hyperlink" Target="https://doi.org/10.18637/jss.v067.i01" TargetMode="External"/><Relationship Id="rId11" Type="http://schemas.openxmlformats.org/officeDocument/2006/relationships/hyperlink" Target="https://doi.org/10.1016/j.ppees.2016.11.003" TargetMode="External"/><Relationship Id="rId12" Type="http://schemas.openxmlformats.org/officeDocument/2006/relationships/hyperlink" Target="https://doi.org/10.1111/1365-2435.12579" TargetMode="External"/><Relationship Id="rId13" Type="http://schemas.openxmlformats.org/officeDocument/2006/relationships/hyperlink" Target="https://doi.org/10.1890/03-0561" TargetMode="External"/><Relationship Id="rId14" Type="http://schemas.openxmlformats.org/officeDocument/2006/relationships/hyperlink" Target="https://doi.org/10.1126/science.1187820" TargetMode="External"/><Relationship Id="rId15" Type="http://schemas.openxmlformats.org/officeDocument/2006/relationships/hyperlink" Target="https://doi.org/10.1111/j.1461-0248.2009.01362.x" TargetMode="External"/><Relationship Id="rId16" Type="http://schemas.openxmlformats.org/officeDocument/2006/relationships/hyperlink" Target="https://doi.org/10.1890/ES10-00117.1" TargetMode="External"/><Relationship Id="rId17" Type="http://schemas.openxmlformats.org/officeDocument/2006/relationships/hyperlink" Target="https://doi.org/10.1038/416427a" TargetMode="External"/><Relationship Id="rId18" Type="http://schemas.openxmlformats.org/officeDocument/2006/relationships/hyperlink" Target="https://doi.org/10.1146/annurev.ecolsys.31.1.343" TargetMode="External"/><Relationship Id="rId19" Type="http://schemas.openxmlformats.org/officeDocument/2006/relationships/hyperlink" Target="https://doi.org/10.2307/3565426" TargetMode="External"/><Relationship Id="rId20" Type="http://schemas.openxmlformats.org/officeDocument/2006/relationships/hyperlink" Target="https://doi.org/10.1126/science.230.4728.895" TargetMode="External"/><Relationship Id="rId21" Type="http://schemas.openxmlformats.org/officeDocument/2006/relationships/hyperlink" Target="https://doi.org/10.1126/science.230.4728.895" TargetMode="External"/><Relationship Id="rId22" Type="http://schemas.openxmlformats.org/officeDocument/2006/relationships/hyperlink" Target="https://www.scienceopen.com/document?vid=27c65cb8-4185-4276-8673-230e23e569c4" TargetMode="External"/><Relationship Id="rId23" Type="http://schemas.openxmlformats.org/officeDocument/2006/relationships/hyperlink" Target="https://doi.org/10.1111/jvs.12632" TargetMode="External"/><Relationship Id="rId24" Type="http://schemas.openxmlformats.org/officeDocument/2006/relationships/hyperlink" Target="https://doi.org/10.1146/annurev.en.34.010189.002531" TargetMode="External"/><Relationship Id="rId25" Type="http://schemas.openxmlformats.org/officeDocument/2006/relationships/hyperlink" Target="https://doi.org/10.18637/jss.v034.i02" TargetMode="External"/><Relationship Id="rId26" Type="http://schemas.openxmlformats.org/officeDocument/2006/relationships/hyperlink" Target="https://doi.org/10.1146/annurev.es.18.110187.002243" TargetMode="External"/><Relationship Id="rId27" Type="http://schemas.openxmlformats.org/officeDocument/2006/relationships/hyperlink" Target="https://doi.org/10.1002/ecy.2044" TargetMode="External"/><Relationship Id="rId28" Type="http://schemas.openxmlformats.org/officeDocument/2006/relationships/hyperlink" Target="https://doi.org/10.1111/nph.12562" TargetMode="External"/><Relationship Id="rId29" Type="http://schemas.openxmlformats.org/officeDocument/2006/relationships/hyperlink" Target="https://doi.org/10.1016/S0378-1127(00)00535-1" TargetMode="External"/><Relationship Id="rId30" Type="http://schemas.openxmlformats.org/officeDocument/2006/relationships/hyperlink" Target="https://doi.org/10.1086/417659" TargetMode="External"/><Relationship Id="rId31" Type="http://schemas.openxmlformats.org/officeDocument/2006/relationships/hyperlink" Target="https://doi.org/10.1073/pnas.1707984115" TargetMode="External"/><Relationship Id="rId32" Type="http://schemas.openxmlformats.org/officeDocument/2006/relationships/hyperlink" Target="https://doi.org/10.1111/j.1461-0248.2006.00953.x" TargetMode="External"/><Relationship Id="rId33" Type="http://schemas.openxmlformats.org/officeDocument/2006/relationships/hyperlink" Target="https://doi.org/10.1890/14-2125.1" TargetMode="External"/><Relationship Id="rId34" Type="http://schemas.openxmlformats.org/officeDocument/2006/relationships/hyperlink" Target="https://doi.org/10.1002/ecs2.1555" TargetMode="External"/><Relationship Id="rId35" Type="http://schemas.openxmlformats.org/officeDocument/2006/relationships/hyperlink" Target="https://doi.org/10.1002/ldr.3203" TargetMode="External"/><Relationship Id="rId36" Type="http://schemas.openxmlformats.org/officeDocument/2006/relationships/hyperlink" Target="https://doi.org/10.1038/nature16476" TargetMode="External"/><Relationship Id="rId37" Type="http://schemas.openxmlformats.org/officeDocument/2006/relationships/hyperlink" Target="https://doi.org/10.18637/jss.v082.i13" TargetMode="External"/><Relationship Id="rId38" Type="http://schemas.openxmlformats.org/officeDocument/2006/relationships/hyperlink" Target="https://doi.org/10.1073/pnas.1319342111" TargetMode="External"/><Relationship Id="rId39" Type="http://schemas.openxmlformats.org/officeDocument/2006/relationships/hyperlink" Target="https://doi.org/10.1111/oik.03562" TargetMode="External"/><Relationship Id="rId40" Type="http://schemas.openxmlformats.org/officeDocument/2006/relationships/hyperlink" Target="https://CRAN.R-project.org/package=emmeans" TargetMode="External"/><Relationship Id="rId41" Type="http://schemas.openxmlformats.org/officeDocument/2006/relationships/hyperlink" Target="https://doi.org/10.1890/0012-9658(1998)079%5B1678:ETILTF%5D2.0.CO;2" TargetMode="External"/><Relationship Id="rId42" Type="http://schemas.openxmlformats.org/officeDocument/2006/relationships/hyperlink" Target="https://doi.org/10.1038/nature09273" TargetMode="External"/><Relationship Id="rId43" Type="http://schemas.openxmlformats.org/officeDocument/2006/relationships/hyperlink" Target="https://doi.org/10.1017/S0266467401001080" TargetMode="External"/><Relationship Id="rId44" Type="http://schemas.openxmlformats.org/officeDocument/2006/relationships/hyperlink" Target="https://doi.org/10.1046/j.1365-2745.2001.00583.x" TargetMode="External"/><Relationship Id="rId45" Type="http://schemas.openxmlformats.org/officeDocument/2006/relationships/hyperlink" Target="https://doi.org/10.1093/biosci/biv108" TargetMode="External"/><Relationship Id="rId46" Type="http://schemas.openxmlformats.org/officeDocument/2006/relationships/hyperlink" Target="https://doi.org/10.1007/s00442-007-0710-6" TargetMode="External"/><Relationship Id="rId47" Type="http://schemas.openxmlformats.org/officeDocument/2006/relationships/hyperlink" Target="https://doi.org/10.1073/pnas.1001934107" TargetMode="External"/><Relationship Id="rId48" Type="http://schemas.openxmlformats.org/officeDocument/2006/relationships/hyperlink" Target="https://doi.org/10.1016/S0378-1127(99)00337-0" TargetMode="External"/><Relationship Id="rId49" Type="http://schemas.openxmlformats.org/officeDocument/2006/relationships/hyperlink" Target="https://doi.org/10.1890/10-2241.1" TargetMode="External"/><Relationship Id="rId50" Type="http://schemas.openxmlformats.org/officeDocument/2006/relationships/hyperlink" Target="https://doi.org/10.1111/1365-2745.12821" TargetMode="External"/><Relationship Id="rId51" Type="http://schemas.openxmlformats.org/officeDocument/2006/relationships/hyperlink" Target="https://doi.org/10.1073/pnas.1500403112" TargetMode="External"/><Relationship Id="rId52" Type="http://schemas.openxmlformats.org/officeDocument/2006/relationships/hyperlink" Target="https://doi.org/10.1111/j.1461-0248.2009.01292.x" TargetMode="External"/><Relationship Id="rId53" Type="http://schemas.openxmlformats.org/officeDocument/2006/relationships/hyperlink" Target="https://doi.org/10.1111/j.1523-1739.2004.00293.x" TargetMode="External"/><Relationship Id="rId54" Type="http://schemas.openxmlformats.org/officeDocument/2006/relationships/hyperlink" Target="https://CRAN.R-project.org/package=vegan" TargetMode="External"/><Relationship Id="rId55" Type="http://schemas.openxmlformats.org/officeDocument/2006/relationships/hyperlink" Target="https://doi.org/10.2307/2388960" TargetMode="External"/><Relationship Id="rId56" Type="http://schemas.openxmlformats.org/officeDocument/2006/relationships/hyperlink" Target="https://www.gbif.org/tool/81287/r-a-language-and-environment-for-statistical-computing" TargetMode="External"/><Relationship Id="rId57" Type="http://schemas.openxmlformats.org/officeDocument/2006/relationships/hyperlink" Target="https://doi.org/10.1351/pac199769061349" TargetMode="External"/><Relationship Id="rId58" Type="http://schemas.openxmlformats.org/officeDocument/2006/relationships/hyperlink" Target="https://doi.org/10.1111/j.2006.0030-1299.15043.x" TargetMode="External"/><Relationship Id="rId59" Type="http://schemas.openxmlformats.org/officeDocument/2006/relationships/hyperlink" Target="https://doi.org/10.2307/2260625" TargetMode="External"/><Relationship Id="rId60" Type="http://schemas.openxmlformats.org/officeDocument/2006/relationships/hyperlink" Target="https://doi.org/10.1086/303311" TargetMode="External"/><Relationship Id="rId61" Type="http://schemas.openxmlformats.org/officeDocument/2006/relationships/hyperlink" Target="https://doi.org/10.1016/S0169-5347(02)02491-6" TargetMode="External"/><Relationship Id="rId62" Type="http://schemas.openxmlformats.org/officeDocument/2006/relationships/hyperlink" Target="https://doi.org/10.1038/ismej.2013.93" TargetMode="External"/><Relationship Id="rId63" Type="http://schemas.openxmlformats.org/officeDocument/2006/relationships/hyperlink" Target="https://doi.org/10.1890/09-0600.1" TargetMode="External"/><Relationship Id="rId64" Type="http://schemas.openxmlformats.org/officeDocument/2006/relationships/hyperlink" Target="https://doi.org/10.1016/j.tree.2003.10.005" TargetMode="External"/><Relationship Id="rId65" Type="http://schemas.openxmlformats.org/officeDocument/2006/relationships/hyperlink" Target="https://doi.org/10.1146/annurev.en.38.010193.000521" TargetMode="External"/><Relationship Id="rId66" Type="http://schemas.openxmlformats.org/officeDocument/2006/relationships/hyperlink" Target="https://doi.org/10.1017/CBO9780511542206" TargetMode="External"/><Relationship Id="rId67" Type="http://schemas.openxmlformats.org/officeDocument/2006/relationships/hyperlink" Target="https://doi.org/10.1007/s11258-011-0003-3" TargetMode="External"/><Relationship Id="rId68" Type="http://schemas.openxmlformats.org/officeDocument/2006/relationships/hyperlink" Target="https://doi.org/10.1155/2014/702909" TargetMode="External"/><Relationship Id="rId69" Type="http://schemas.openxmlformats.org/officeDocument/2006/relationships/hyperlink" Target="https://doi.org/10.1111/j.1600-0587.2011.07181.x" TargetMode="External"/><Relationship Id="rId70" Type="http://schemas.openxmlformats.org/officeDocument/2006/relationships/hyperlink" Target="https://doi.org/10.1890/11-0503.1" TargetMode="External"/><Relationship Id="rId71" Type="http://schemas.openxmlformats.org/officeDocument/2006/relationships/hyperlink" Target="https://doi.org/10.1080/17550874.2012.735714" TargetMode="External"/><Relationship Id="rId72" Type="http://schemas.openxmlformats.org/officeDocument/2006/relationships/hyperlink" Target="https://doi.org/10.1007/BF02767114" TargetMode="External"/><Relationship Id="rId73" Type="http://schemas.openxmlformats.org/officeDocument/2006/relationships/image" Target="media/image1.png"/><Relationship Id="rId74" Type="http://schemas.openxmlformats.org/officeDocument/2006/relationships/image" Target="media/image2.png"/><Relationship Id="rId75" Type="http://schemas.openxmlformats.org/officeDocument/2006/relationships/image" Target="media/image3.png"/><Relationship Id="rId76" Type="http://schemas.openxmlformats.org/officeDocument/2006/relationships/image" Target="media/image4.png"/><Relationship Id="rId77" Type="http://schemas.openxmlformats.org/officeDocument/2006/relationships/footer" Target="footer1.xml"/><Relationship Id="rId78" Type="http://schemas.openxmlformats.org/officeDocument/2006/relationships/comments" Target="comments.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Application>LibreOffice/6.1.5.2$Linux_X86_64 LibreOffice_project/10$Build-2</Application>
  <Pages>32</Pages>
  <Words>7884</Words>
  <Characters>46502</Characters>
  <CharactersWithSpaces>54206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2019-03-11T18:20:00Z</dcterms:created>
  <dc:creator>Novotný Vojtěch</dc:creator>
  <dc:description/>
  <dc:language>en-US</dc:language>
  <cp:lastModifiedBy/>
  <cp:lastPrinted>2018-09-05T16:44:00Z</cp:lastPrinted>
  <dcterms:modified xsi:type="dcterms:W3CDTF">2019-03-19T13:22:35Z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