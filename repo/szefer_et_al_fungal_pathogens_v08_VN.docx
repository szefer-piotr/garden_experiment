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retekstu"/>
        <w:rPr>
          <w:rFonts w:ascii="Times New Roman" w:hAnsi="Times New Roman"/>
          <w:b/>
          <w:b/>
          <w:bCs/>
          <w:lang w:val="en-GB"/>
        </w:rPr>
      </w:pPr>
      <w:r>
        <w:rPr>
          <w:rFonts w:ascii="Times New Roman" w:hAnsi="Times New Roman"/>
          <w:b/>
          <w:bCs/>
          <w:lang w:val="en-GB"/>
        </w:rPr>
        <w:t>Fungi, herbivores and predators have an impact on secondary succession of a tropical rainforest vegetation</w:t>
      </w:r>
    </w:p>
    <w:p>
      <w:pPr>
        <w:pStyle w:val="Tretekstu"/>
        <w:rPr>
          <w:lang w:val="en-GB"/>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retekstu"/>
        <w:rPr>
          <w:lang w:val="en-GB"/>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retekstu"/>
        <w:rPr>
          <w:lang w:val="en-GB"/>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retekstu"/>
        <w:rPr>
          <w:lang w:val="en-GB"/>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retekstu"/>
        <w:rPr>
          <w:lang w:val="en-GB"/>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retekstu"/>
        <w:rPr>
          <w:rFonts w:ascii="Times New Roman" w:hAnsi="Times New Roman"/>
          <w:b/>
          <w:b/>
          <w:bCs/>
          <w:lang w:val="en-GB"/>
        </w:rPr>
      </w:pPr>
      <w:bookmarkStart w:id="0" w:name="abstract"/>
      <w:bookmarkEnd w:id="0"/>
      <w:r>
        <w:rPr>
          <w:rFonts w:ascii="Times New Roman" w:hAnsi="Times New Roman"/>
          <w:b/>
          <w:bCs/>
          <w:lang w:val="en-GB"/>
        </w:rPr>
        <w:t>Abstract</w:t>
      </w:r>
    </w:p>
    <w:p>
      <w:pPr>
        <w:pStyle w:val="Tretekstu"/>
        <w:rPr/>
      </w:pPr>
      <w:r>
        <w:rPr>
          <w:rFonts w:ascii="Times New Roman" w:hAnsi="Times New Roman"/>
          <w:lang w:val="en-GB"/>
        </w:rPr>
        <w:t>1. Successional theory emphasizes plant performance and competitive ability as key drivers of early successional dynamics, in contrast to top-down biotic factors maintaining plant diversity in mature tropical forests.</w:t>
      </w:r>
    </w:p>
    <w:p>
      <w:pPr>
        <w:pStyle w:val="Tretekstu"/>
        <w:rPr/>
      </w:pPr>
      <w:r>
        <w:rPr/>
        <w:commentReference w:id="0"/>
      </w:r>
      <w:r>
        <w:rPr>
          <w:rFonts w:ascii="Times New Roman" w:hAnsi="Times New Roman"/>
          <w:lang w:val="en-GB"/>
        </w:rPr>
        <w:t xml:space="preserve">2. Here we are testing, for the first time, the effects of food web interactions on the early successional dynamics in a lowland tropical forest in Papua New Guinea. On 36 vegetation plots (25 sq. </w:t>
      </w:r>
      <w:bookmarkStart w:id="1" w:name="move524180891"/>
      <w:bookmarkEnd w:id="1"/>
      <w:r>
        <w:rPr>
          <w:rFonts w:ascii="Times New Roman" w:hAnsi="Times New Roman"/>
          <w:lang w:val="en-GB"/>
        </w:rPr>
        <w:t>meters) we experimentally manipulated insect herbivores, fungal pathogens and predators on replicated 5x5 m successiona</w:t>
      </w:r>
      <w:bookmarkStart w:id="2" w:name="move5241808911"/>
      <w:bookmarkEnd w:id="2"/>
      <w:r>
        <w:rPr>
          <w:rFonts w:ascii="Times New Roman" w:hAnsi="Times New Roman"/>
          <w:lang w:val="en-GB"/>
        </w:rPr>
        <w:t>l plots using broad spectrum insecticides, fungicides, predator exclosures and herbivore introductions.</w:t>
      </w:r>
    </w:p>
    <w:p>
      <w:pPr>
        <w:pStyle w:val="Tretekstu"/>
        <w:rPr/>
      </w:pPr>
      <w:r>
        <w:rPr>
          <w:rFonts w:ascii="Times New Roman" w:hAnsi="Times New Roman"/>
          <w:lang w:val="en-GB"/>
        </w:rPr>
        <w:t xml:space="preserve">3. Experimental food web manipulation had complex effects on the plant community during one year of succession. Herbivorous insects increased species richness, evenness, and Shannon diversity of plant community and its species composition, but they decreased was species richness of woody plants. Fungi increased species </w:t>
      </w:r>
      <w:r>
        <w:rPr>
          <w:rFonts w:ascii="Times New Roman" w:hAnsi="Times New Roman"/>
          <w:lang w:val="en-GB"/>
        </w:rPr>
        <w:commentReference w:id="1"/>
      </w:r>
      <w:r>
        <w:rPr>
          <w:rFonts w:ascii="Times New Roman" w:hAnsi="Times New Roman"/>
          <w:lang w:val="en-GB"/>
        </w:rPr>
        <w:t xml:space="preserve">richness and abundance of woody plant </w:t>
      </w:r>
      <w:r>
        <w:rPr>
          <w:rFonts w:ascii="Times New Roman" w:hAnsi="Times New Roman"/>
          <w:lang w:val="en-GB"/>
        </w:rPr>
        <w:commentReference w:id="2"/>
      </w:r>
      <w:r>
        <w:rPr>
          <w:rFonts w:ascii="Times New Roman" w:hAnsi="Times New Roman"/>
          <w:lang w:val="en-GB"/>
        </w:rPr>
        <w:t xml:space="preserve">communities. We also found evidence for the top-down effects of predators, but only on the evenness of woody plant communities. Insect herbivores and predators, but not fungi, also increased the predictability of successional trajectories in plant communities.  </w:t>
      </w:r>
    </w:p>
    <w:p>
      <w:pPr>
        <w:pStyle w:val="Tretekstu"/>
        <w:rPr/>
      </w:pPr>
      <w:r>
        <w:rPr>
          <w:rFonts w:ascii="Times New Roman" w:hAnsi="Times New Roman"/>
          <w:i/>
          <w:iCs/>
          <w:lang w:val="en-GB"/>
        </w:rPr>
        <w:t>4. Synthesis</w:t>
      </w:r>
      <w:r>
        <w:rPr>
          <w:rFonts w:ascii="Times New Roman" w:hAnsi="Times New Roman"/>
          <w:lang w:val="en-GB"/>
        </w:rPr>
        <w:t>. Food webs have clear but complicated impact on the direction and predictability of the early secondary successional trajectories in rainforest ecosystems. Diverse modes of action of individual biotic factors (pathogens, herbivores and their predators) complement each other and affect different aspects of the woody plant community, generally contributing to high plant diversity in the early succession.</w:t>
      </w:r>
      <w:r>
        <w:br w:type="page"/>
      </w:r>
    </w:p>
    <w:p>
      <w:pPr>
        <w:pStyle w:val="Tretekstu"/>
        <w:rPr>
          <w:rFonts w:ascii="Times New Roman" w:hAnsi="Times New Roman"/>
          <w:b/>
          <w:b/>
          <w:bCs/>
          <w:lang w:val="en-GB"/>
        </w:rPr>
      </w:pPr>
      <w:r>
        <w:rPr>
          <w:rFonts w:ascii="Times New Roman" w:hAnsi="Times New Roman"/>
          <w:b/>
          <w:bCs/>
          <w:lang w:val="en-GB"/>
        </w:rPr>
        <w:t>Introduction</w:t>
      </w:r>
    </w:p>
    <w:p>
      <w:pPr>
        <w:pStyle w:val="Tretekstu"/>
        <w:rPr/>
      </w:pPr>
      <w:r>
        <w:rPr>
          <w:rFonts w:ascii="Times New Roman" w:hAnsi="Times New Roman"/>
          <w:lang w:val="en-GB"/>
        </w:rPr>
        <w:t>Ecological succession is one of the few complex, community-level processes that are underpinned by ecological theory allowing us to predict, to some extent, its trajectory, both in terms of species composition and species traits of secondary vs. primary forest species (</w:t>
      </w:r>
      <w:commentRangeStart w:id="3"/>
      <w:r>
        <w:rPr>
          <w:rFonts w:ascii="Times New Roman" w:hAnsi="Times New Roman"/>
          <w:lang w:val="en-GB"/>
        </w:rPr>
        <w:t xml:space="preserve">Turner </w:t>
      </w:r>
      <w:r>
        <w:rPr>
          <w:rFonts w:ascii="Times New Roman" w:hAnsi="Times New Roman"/>
          <w:lang w:val="en-GB"/>
        </w:rPr>
      </w:r>
      <w:commentRangeEnd w:id="3"/>
      <w:r>
        <w:commentReference w:id="3"/>
      </w:r>
      <w:r>
        <w:rPr>
          <w:rFonts w:ascii="Times New Roman" w:hAnsi="Times New Roman"/>
          <w:lang w:val="en-GB"/>
        </w:rPr>
        <w:t xml:space="preserve">2001). </w:t>
      </w:r>
    </w:p>
    <w:p>
      <w:pPr>
        <w:pStyle w:val="Tretekstu"/>
        <w:rPr/>
      </w:pPr>
      <w:r>
        <w:rPr>
          <w:rFonts w:ascii="Times New Roman" w:hAnsi="Times New Roman"/>
          <w:color w:val="111111"/>
          <w:lang w:val="en-GB"/>
        </w:rPr>
        <w:t xml:space="preserve">Deterministic, rule based succession is believed to be driven mainly by interspecific competition and environmental filtering (van Breugel et al. 2012, Asefa et al 2017, Craven et al. 2018). </w:t>
      </w:r>
      <w:r>
        <w:rPr>
          <w:rFonts w:ascii="Times New Roman" w:hAnsi="Times New Roman"/>
          <w:lang w:val="en-GB"/>
        </w:rPr>
        <w:t xml:space="preserve">Forest regeneration patterns are thus hypothesized to be mainly shaped by plant traits and abiotic conditions (Yamamoto 2000, Schnitzer &amp; Bongers 2002), while the effect of top-down biotic interactions is rarely considered. </w:t>
      </w:r>
    </w:p>
    <w:p>
      <w:pPr>
        <w:pStyle w:val="Tretekstu"/>
        <w:rPr>
          <w:rFonts w:ascii="Times New Roman" w:hAnsi="Times New Roman"/>
          <w:color w:val="111111"/>
          <w:lang w:val="en-GB"/>
        </w:rPr>
      </w:pPr>
      <w:r>
        <w:rPr>
          <w:rFonts w:ascii="Times New Roman" w:hAnsi="Times New Roman"/>
          <w:lang w:val="en-GB"/>
        </w:rPr>
        <w:t>This situation is in sharp contrast with increasing attention paid to top-down control of plant composition in primary tropical forest. The Janzen-Connell hypothesis suggest that diversity of these forests could be maintained by the density-dependent mortality by plant pathogens and herbivores (Janzen 1970, Connell 1971). I</w:t>
      </w:r>
      <w:r>
        <w:rPr>
          <w:rFonts w:ascii="Times New Roman" w:hAnsi="Times New Roman"/>
          <w:color w:val="111111"/>
          <w:lang w:val="en-GB"/>
        </w:rPr>
        <w:t>n tropical forests herbivorous insects (Gillet 1962), their predators (</w:t>
      </w:r>
      <w:r>
        <w:rPr>
          <w:rFonts w:ascii="Times New Roman" w:hAnsi="Times New Roman"/>
          <w:color w:val="000000"/>
          <w:lang w:val="en-GB"/>
        </w:rPr>
        <w:t>Richards &amp; C</w:t>
      </w:r>
      <w:bookmarkStart w:id="3" w:name="__DdeLink__610_927624948"/>
      <w:bookmarkEnd w:id="3"/>
      <w:r>
        <w:rPr>
          <w:rFonts w:ascii="Times New Roman" w:hAnsi="Times New Roman"/>
          <w:color w:val="000000"/>
          <w:lang w:val="en-GB"/>
        </w:rPr>
        <w:t>oley 2007</w:t>
      </w:r>
      <w:r>
        <w:rPr>
          <w:rFonts w:ascii="Times New Roman" w:hAnsi="Times New Roman"/>
          <w:color w:val="111111"/>
          <w:lang w:val="en-GB"/>
        </w:rPr>
        <w:t>) and pathogenic fungi (</w:t>
      </w:r>
      <w:r>
        <w:rPr>
          <w:rFonts w:eastAsia="Calibri" w:cs="Times New Roman" w:ascii="Times New Roman" w:hAnsi="Times New Roman"/>
          <w:lang w:val="en-GB"/>
        </w:rPr>
        <w:t>Augspurger 1983, Clark and Clark 1989</w:t>
      </w:r>
      <w:r>
        <w:rPr>
          <w:rFonts w:ascii="Times New Roman" w:hAnsi="Times New Roman"/>
          <w:color w:val="111111"/>
          <w:lang w:val="en-GB"/>
        </w:rPr>
        <w:t xml:space="preserve">) are ubiquitous, abundant and are known to have the ability to affect plant population dynamics and ecosystem processes (Crawley </w:t>
      </w:r>
      <w:r>
        <w:rPr>
          <w:rFonts w:eastAsia="Calibri" w:cs="Times New Roman" w:ascii="Times New Roman" w:hAnsi="Times New Roman"/>
          <w:lang w:val="en-GB"/>
        </w:rPr>
        <w:t>1989)</w:t>
      </w:r>
      <w:r>
        <w:rPr>
          <w:rFonts w:ascii="Times New Roman" w:hAnsi="Times New Roman"/>
          <w:color w:val="111111"/>
          <w:lang w:val="en-GB"/>
        </w:rPr>
        <w:t xml:space="preserve">. Recent manipulative experiments in Neotropical old-growth forest have shown that pathogenic fungi, acting at the seedling stage, are important density-dependent mortality agents. Herbivorous insects were also important mortality factors, but they caused seedling mortality independent of their density  (Bagchi et al 2010, 2014). </w:t>
      </w:r>
    </w:p>
    <w:p>
      <w:pPr>
        <w:pStyle w:val="Tretekstu"/>
        <w:rPr/>
      </w:pPr>
      <w:r>
        <w:rPr>
          <w:rFonts w:ascii="Times New Roman" w:hAnsi="Times New Roman"/>
          <w:lang w:val="en-GB"/>
        </w:rPr>
        <w:t>To our knowledge there are no studies extending these experiments to the effects of predators despite the fact that the importance of trophic cascades is well recognized in tropical forests</w:t>
      </w:r>
      <w:r>
        <w:rPr>
          <w:rFonts w:ascii="Times New Roman" w:hAnsi="Times New Roman"/>
          <w:lang w:val="en-GB"/>
        </w:rPr>
        <w:commentReference w:id="4"/>
      </w:r>
      <w:r>
        <w:rPr>
          <w:rFonts w:ascii="Times New Roman" w:hAnsi="Times New Roman"/>
          <w:lang w:val="en-GB"/>
        </w:rPr>
        <w:t xml:space="preserve"> (Letourneau et al 1998, Milton and </w:t>
      </w:r>
      <w:ins w:id="0" w:author="nieznany" w:date="2018-09-22T13:25:00Z">
        <w:r>
          <w:rPr>
            <w:rFonts w:ascii="Times New Roman" w:hAnsi="Times New Roman"/>
            <w:lang w:val="en-GB"/>
          </w:rPr>
          <w:t>K</w:t>
        </w:r>
      </w:ins>
      <w:del w:id="1" w:author="nieznany" w:date="2018-09-22T13:25:00Z">
        <w:r>
          <w:rPr>
            <w:rFonts w:ascii="Times New Roman" w:hAnsi="Times New Roman"/>
            <w:lang w:val="en-GB"/>
          </w:rPr>
          <w:delText>k</w:delText>
        </w:r>
      </w:del>
      <w:r>
        <w:rPr>
          <w:rFonts w:ascii="Times New Roman" w:hAnsi="Times New Roman"/>
          <w:lang w:val="en-GB"/>
        </w:rPr>
        <w:t>aspari 2007</w:t>
      </w:r>
      <w:ins w:id="2" w:author="nieznany" w:date="2018-09-22T13:25:00Z">
        <w:r>
          <w:rPr>
            <w:rFonts w:ascii="Times New Roman" w:hAnsi="Times New Roman"/>
            <w:lang w:val="en-GB"/>
          </w:rPr>
          <w:t>,</w:t>
        </w:r>
      </w:ins>
      <w:r>
        <w:rPr>
          <w:rFonts w:ascii="Times New Roman" w:hAnsi="Times New Roman"/>
          <w:lang w:val="en-GB"/>
        </w:rPr>
        <w:t xml:space="preserve"> Leles et al. 2017). </w:t>
      </w:r>
    </w:p>
    <w:p>
      <w:pPr>
        <w:pStyle w:val="Tretekstu"/>
        <w:rPr/>
      </w:pPr>
      <w:r>
        <w:rPr>
          <w:rFonts w:ascii="Times New Roman" w:hAnsi="Times New Roman"/>
          <w:color w:val="111111"/>
          <w:lang w:val="en-GB"/>
        </w:rPr>
        <w:t>Early successional communities assemble under specific ecological conditions: they arise as a result of unpredictable disturbance and for a short period of time offer environment with high light intensity, often also high mineral resources, and free from competition by other plants. This leads to environmental filtering for pioneer plant species with species traits maximizing dispersal and growth rate at the expense of anti-herbivore defen</w:t>
      </w:r>
      <w:ins w:id="3" w:author="nieznany" w:date="2018-09-22T13:39:00Z">
        <w:r>
          <w:rPr>
            <w:rFonts w:ascii="Times New Roman" w:hAnsi="Times New Roman"/>
            <w:color w:val="111111"/>
            <w:lang w:val="en-GB"/>
          </w:rPr>
          <w:t>s</w:t>
        </w:r>
      </w:ins>
      <w:del w:id="4" w:author="nieznany" w:date="2018-09-22T13:39:00Z">
        <w:r>
          <w:rPr>
            <w:rFonts w:ascii="Times New Roman" w:hAnsi="Times New Roman"/>
            <w:color w:val="111111"/>
            <w:lang w:val="en-GB"/>
          </w:rPr>
          <w:delText>c</w:delText>
        </w:r>
      </w:del>
      <w:r>
        <w:rPr>
          <w:rFonts w:ascii="Times New Roman" w:hAnsi="Times New Roman"/>
          <w:color w:val="111111"/>
          <w:lang w:val="en-GB"/>
        </w:rPr>
        <w:t>es  (</w:t>
      </w:r>
      <w:r>
        <w:rPr>
          <w:rFonts w:ascii="Times New Roman" w:hAnsi="Times New Roman"/>
          <w:color w:val="111111"/>
          <w:lang w:val="en-GB"/>
        </w:rPr>
        <w:commentReference w:id="5"/>
      </w:r>
      <w:r>
        <w:rPr>
          <w:rFonts w:ascii="Times New Roman" w:hAnsi="Times New Roman"/>
          <w:color w:val="111111"/>
          <w:lang w:val="en-GB"/>
        </w:rPr>
        <w:commentReference w:id="6"/>
      </w:r>
      <w:r>
        <w:rPr>
          <w:rFonts w:ascii="Times New Roman" w:hAnsi="Times New Roman"/>
          <w:color w:val="111111"/>
          <w:lang w:val="en-GB"/>
        </w:rPr>
        <w:t xml:space="preserve">Coley et al. 1985, </w:t>
      </w:r>
      <w:r>
        <w:rPr>
          <w:rFonts w:ascii="Times New Roman" w:hAnsi="Times New Roman"/>
          <w:color w:val="000000"/>
          <w:lang w:val="en-GB"/>
        </w:rPr>
        <w:t>Denslow 1987</w:t>
      </w:r>
      <w:ins w:id="5" w:author="nieznany" w:date="2018-09-22T13:17:00Z">
        <w:r>
          <w:rPr>
            <w:rFonts w:ascii="Times New Roman" w:hAnsi="Times New Roman"/>
            <w:color w:val="000000"/>
            <w:lang w:val="en-GB"/>
          </w:rPr>
          <w:t>, Herms &amp; Mattson 1992</w:t>
        </w:r>
      </w:ins>
      <w:r>
        <w:rPr>
          <w:rFonts w:ascii="Times New Roman" w:hAnsi="Times New Roman"/>
          <w:color w:val="111111"/>
          <w:lang w:val="en-GB"/>
        </w:rPr>
        <w:t>). The resulting</w:t>
      </w:r>
      <w:del w:id="6" w:author="nieznany" w:date="2018-09-22T13:24:00Z">
        <w:r>
          <w:rPr>
            <w:rFonts w:ascii="Times New Roman" w:hAnsi="Times New Roman"/>
            <w:color w:val="111111"/>
            <w:lang w:val="en-GB"/>
          </w:rPr>
          <w:delText xml:space="preserve"> </w:delText>
        </w:r>
      </w:del>
      <w:r>
        <w:rPr>
          <w:rFonts w:ascii="Times New Roman" w:hAnsi="Times New Roman"/>
          <w:color w:val="111111"/>
          <w:lang w:val="en-GB"/>
        </w:rPr>
        <w:t xml:space="preserve"> species pool of </w:t>
      </w:r>
      <w:del w:id="7" w:author="nieznany" w:date="2018-09-22T13:24:00Z">
        <w:r>
          <w:rPr>
            <w:rFonts w:ascii="Times New Roman" w:hAnsi="Times New Roman"/>
            <w:color w:val="111111"/>
            <w:lang w:val="en-GB"/>
          </w:rPr>
          <w:delText>pioneer</w:delText>
        </w:r>
      </w:del>
      <w:ins w:id="8" w:author="nieznany" w:date="2018-09-22T13:24:00Z">
        <w:r>
          <w:rPr>
            <w:rFonts w:ascii="Times New Roman" w:hAnsi="Times New Roman"/>
            <w:color w:val="111111"/>
            <w:lang w:val="en-GB"/>
          </w:rPr>
          <w:t>early successional</w:t>
        </w:r>
      </w:ins>
      <w:r>
        <w:rPr>
          <w:rFonts w:ascii="Times New Roman" w:hAnsi="Times New Roman"/>
          <w:color w:val="111111"/>
          <w:lang w:val="en-GB"/>
        </w:rPr>
        <w:t xml:space="preserve"> species is relatively small and more closely related phylogenetically than expected by chance (Norden 2009, Whitfeld et al. 2012). </w:t>
      </w:r>
    </w:p>
    <w:p>
      <w:pPr>
        <w:pStyle w:val="Tretekstu"/>
        <w:rPr/>
      </w:pPr>
      <w:r>
        <w:rPr>
          <w:rFonts w:ascii="Times New Roman" w:hAnsi="Times New Roman"/>
          <w:color w:val="111111"/>
          <w:lang w:val="en-GB"/>
        </w:rPr>
        <w:t>The potential for plant-herbivore interactions</w:t>
      </w:r>
      <w:ins w:id="9" w:author="nieznany" w:date="2018-09-22T13:34:00Z">
        <w:r>
          <w:rPr>
            <w:rFonts w:ascii="Times New Roman" w:hAnsi="Times New Roman"/>
            <w:color w:val="111111"/>
            <w:lang w:val="en-GB"/>
          </w:rPr>
          <w:t xml:space="preserve"> having impact</w:t>
        </w:r>
      </w:ins>
      <w:r>
        <w:rPr>
          <w:rFonts w:ascii="Times New Roman" w:hAnsi="Times New Roman"/>
          <w:color w:val="111111"/>
          <w:lang w:val="en-GB"/>
        </w:rPr>
        <w:t xml:space="preserve"> on early successional vegetation is significant. Herbivorous insects are more abundant on secondary than primary forest vegetation because secondary vegetation has higher abundance of palatable and poorly defended young foliage  (Lepš et al. 2001, Whitfeld et al. </w:t>
      </w:r>
      <w:commentRangeStart w:id="7"/>
      <w:r>
        <w:rPr>
          <w:rFonts w:ascii="Times New Roman" w:hAnsi="Times New Roman"/>
          <w:color w:val="111111"/>
          <w:lang w:val="en-GB"/>
        </w:rPr>
        <w:t>2012</w:t>
      </w:r>
      <w:r>
        <w:rPr>
          <w:rFonts w:ascii="Times New Roman" w:hAnsi="Times New Roman"/>
          <w:color w:val="111111"/>
          <w:lang w:val="en-GB"/>
        </w:rPr>
      </w:r>
      <w:commentRangeEnd w:id="7"/>
      <w:r>
        <w:commentReference w:id="7"/>
      </w:r>
      <w:r>
        <w:rPr>
          <w:rFonts w:ascii="Times New Roman" w:hAnsi="Times New Roman"/>
          <w:color w:val="111111"/>
          <w:lang w:val="en-GB"/>
        </w:rPr>
        <w:t>). Species-rich secondary veg</w:t>
      </w:r>
      <w:del w:id="10" w:author="nieznany" w:date="2018-09-22T13:40:00Z">
        <w:r>
          <w:rPr>
            <w:rFonts w:ascii="Times New Roman" w:hAnsi="Times New Roman"/>
            <w:color w:val="111111"/>
            <w:lang w:val="en-GB"/>
          </w:rPr>
          <w:delText>r</w:delText>
        </w:r>
      </w:del>
      <w:r>
        <w:rPr>
          <w:rFonts w:ascii="Times New Roman" w:hAnsi="Times New Roman"/>
          <w:color w:val="111111"/>
          <w:lang w:val="en-GB"/>
        </w:rPr>
        <w:t xml:space="preserve">etation genera including </w:t>
      </w:r>
      <w:r>
        <w:rPr>
          <w:rFonts w:ascii="Times New Roman" w:hAnsi="Times New Roman"/>
          <w:color w:val="111111"/>
          <w:lang w:val="en-GB"/>
          <w:rPrChange w:id="0" w:author="nieznany" w:date="2018-09-22T13:40:00Z"/>
        </w:rPr>
        <w:t>Ficus</w:t>
      </w:r>
      <w:r>
        <w:rPr>
          <w:rFonts w:ascii="Times New Roman" w:hAnsi="Times New Roman"/>
          <w:color w:val="111111"/>
          <w:lang w:val="en-GB"/>
        </w:rPr>
        <w:t xml:space="preserve"> and </w:t>
      </w:r>
      <w:r>
        <w:rPr>
          <w:rFonts w:ascii="Times New Roman" w:hAnsi="Times New Roman"/>
          <w:color w:val="111111"/>
          <w:lang w:val="en-GB"/>
          <w:rPrChange w:id="0" w:author="nieznany" w:date="2018-09-22T13:40:00Z"/>
        </w:rPr>
        <w:t>Macaranga</w:t>
      </w:r>
      <w:r>
        <w:rPr>
          <w:rFonts w:ascii="Times New Roman" w:hAnsi="Times New Roman"/>
          <w:color w:val="111111"/>
          <w:lang w:val="en-GB"/>
        </w:rPr>
        <w:t xml:space="preserve"> have rich herbivorous communities in PNG (Novotný et al 2002). Mobile natural enemies, like bats and bird, tend to follow more abundant prey into the canopy gaps (</w:t>
      </w:r>
      <w:r>
        <w:rPr>
          <w:rFonts w:ascii="Times New Roman" w:hAnsi="Times New Roman"/>
          <w:color w:val="000000"/>
          <w:lang w:val="en-GB"/>
        </w:rPr>
        <w:t>Richards &amp; Col</w:t>
      </w:r>
      <w:bookmarkStart w:id="4" w:name="move524200675"/>
      <w:bookmarkEnd w:id="4"/>
      <w:r>
        <w:rPr>
          <w:rFonts w:ascii="Times New Roman" w:hAnsi="Times New Roman"/>
          <w:color w:val="000000"/>
          <w:lang w:val="en-GB"/>
        </w:rPr>
        <w:t>ey 2007</w:t>
      </w:r>
      <w:r>
        <w:rPr>
          <w:rFonts w:ascii="Times New Roman" w:hAnsi="Times New Roman"/>
          <w:color w:val="111111"/>
          <w:lang w:val="en-GB"/>
        </w:rPr>
        <w:t>). Fungi on the other hand had higher infection rates in shade tolerant species (</w:t>
      </w:r>
      <w:r>
        <w:rPr>
          <w:rFonts w:ascii="Times New Roman" w:hAnsi="Times New Roman"/>
          <w:color w:val="000000"/>
          <w:lang w:val="en-GB"/>
        </w:rPr>
        <w:t>García-Guzmán &amp; Heil 2014)</w:t>
      </w:r>
      <w:r>
        <w:rPr>
          <w:rFonts w:ascii="Times New Roman" w:hAnsi="Times New Roman"/>
          <w:color w:val="111111"/>
          <w:lang w:val="en-GB"/>
        </w:rPr>
        <w:t>.</w:t>
      </w:r>
      <w:del w:id="13" w:author="nieznany" w:date="2018-09-22T13:44:00Z">
        <w:r>
          <w:rPr>
            <w:rFonts w:ascii="Times New Roman" w:hAnsi="Times New Roman"/>
            <w:color w:val="111111"/>
            <w:lang w:val="en-GB"/>
          </w:rPr>
          <w:delText xml:space="preserve"> Mobile natural enemies, like bats and bird, tend to follow more abundant prey into the canopy gaps (</w:delText>
        </w:r>
      </w:del>
      <w:del w:id="14" w:author="nieznany" w:date="2018-09-22T13:44:00Z">
        <w:r>
          <w:rPr>
            <w:rFonts w:ascii="Times New Roman" w:hAnsi="Times New Roman"/>
            <w:color w:val="000000"/>
            <w:lang w:val="en-GB"/>
          </w:rPr>
          <w:delText>Richard</w:delText>
        </w:r>
      </w:del>
      <w:del w:id="15" w:author="nieznany" w:date="2018-09-22T13:44:00Z">
        <w:bookmarkStart w:id="5" w:name="__DdeLink__911_81174359211111111111111111111"/>
        <w:bookmarkEnd w:id="5"/>
        <w:r>
          <w:rPr>
            <w:rFonts w:ascii="Times New Roman" w:hAnsi="Times New Roman"/>
            <w:color w:val="000000"/>
            <w:lang w:val="en-GB"/>
          </w:rPr>
          <w:delText>s &amp; Cole</w:delText>
        </w:r>
      </w:del>
      <w:del w:id="16" w:author="nieznany" w:date="2018-09-22T13:44:00Z">
        <w:bookmarkStart w:id="6" w:name="move524200675111111111111111111111"/>
        <w:bookmarkEnd w:id="6"/>
        <w:r>
          <w:rPr>
            <w:rFonts w:ascii="Times New Roman" w:hAnsi="Times New Roman"/>
            <w:color w:val="000000"/>
            <w:lang w:val="en-GB"/>
          </w:rPr>
          <w:delText>y 2007</w:delText>
        </w:r>
      </w:del>
      <w:del w:id="17" w:author="nieznany" w:date="2018-09-22T13:44:00Z">
        <w:r>
          <w:rPr>
            <w:rFonts w:ascii="Times New Roman" w:hAnsi="Times New Roman"/>
            <w:color w:val="111111"/>
            <w:lang w:val="en-GB"/>
          </w:rPr>
          <w:delText xml:space="preserve">).  </w:delText>
        </w:r>
      </w:del>
      <w:ins w:id="18" w:author="nieznany" w:date="2018-09-22T13:44:00Z">
        <w:r>
          <w:rPr>
            <w:rFonts w:ascii="Times New Roman" w:hAnsi="Times New Roman"/>
            <w:color w:val="111111"/>
            <w:lang w:val="en-GB"/>
          </w:rPr>
          <w:t xml:space="preserve"> </w:t>
        </w:r>
      </w:ins>
      <w:r>
        <w:rPr>
          <w:rFonts w:ascii="Times New Roman" w:hAnsi="Times New Roman"/>
          <w:color w:val="111111"/>
          <w:lang w:val="en-GB"/>
        </w:rPr>
        <w:t>Importantly, the impact of pathogens, herbivores, or predators of herbivores on plants cannot be inferred solely from the frequency of trophic interactions. For instance, high herbivory could be compensated by fast growing pioneer species, but not slow-growing primary forest species (</w:t>
      </w:r>
      <w:del w:id="19" w:author="nieznany" w:date="2018-09-22T16:41:00Z">
        <w:r>
          <w:rPr>
            <w:rFonts w:ascii="Times New Roman" w:hAnsi="Times New Roman"/>
            <w:color w:val="111111"/>
            <w:lang w:val="en-GB"/>
          </w:rPr>
          <w:delText>ref.</w:delText>
        </w:r>
      </w:del>
      <w:ins w:id="20" w:author="nieznany" w:date="2018-09-22T17:06:00Z">
        <w:r>
          <w:rPr>
            <w:rFonts w:ascii="Times New Roman" w:hAnsi="Times New Roman"/>
            <w:color w:val="111111"/>
            <w:lang w:val="en-GB"/>
          </w:rPr>
          <w:t>Trumble et al</w:t>
        </w:r>
      </w:ins>
      <w:ins w:id="21" w:author="nieznany" w:date="2018-09-22T17:07:00Z">
        <w:r>
          <w:rPr>
            <w:rFonts w:ascii="Times New Roman" w:hAnsi="Times New Roman"/>
            <w:color w:val="111111"/>
            <w:lang w:val="en-GB"/>
          </w:rPr>
          <w:t xml:space="preserve"> 1993, </w:t>
        </w:r>
      </w:ins>
      <w:ins w:id="22" w:author="nieznany" w:date="2018-09-22T17:03:00Z">
        <w:r>
          <w:rPr>
            <w:rFonts w:ascii="Times New Roman" w:hAnsi="Times New Roman"/>
            <w:color w:val="111111"/>
            <w:lang w:val="en-GB"/>
          </w:rPr>
          <w:t>Strauss and Agrawal 1999</w:t>
        </w:r>
      </w:ins>
      <w:r>
        <w:rPr>
          <w:rFonts w:ascii="Times New Roman" w:hAnsi="Times New Roman"/>
          <w:color w:val="111111"/>
          <w:lang w:val="en-GB"/>
        </w:rPr>
        <w:t xml:space="preserve">). Particularly in highly productive ecosystems bottom-up control is usually strong (Scherber et al. 2010, Zhang &amp; Adams 2011). Manipulative experiments are therefore key approach to assessing the importance of top-down biotic information on plants. </w:t>
      </w:r>
    </w:p>
    <w:p>
      <w:pPr>
        <w:pStyle w:val="Tretekstu"/>
        <w:rPr/>
      </w:pPr>
      <w:del w:id="23" w:author="nieznany" w:date="2018-09-22T17:51:00Z">
        <w:r>
          <w:rPr>
            <w:rFonts w:ascii="Times New Roman" w:hAnsi="Times New Roman"/>
            <w:color w:val="111111"/>
            <w:lang w:val="en-GB"/>
          </w:rPr>
          <w:delText>Functional trait composition changes during vegetation regeneration are well described (</w:delText>
        </w:r>
      </w:del>
      <w:del w:id="24" w:author="nieznany" w:date="2018-09-22T17:42:00Z">
        <w:r>
          <w:rPr>
            <w:rFonts w:ascii="Times New Roman" w:hAnsi="Times New Roman"/>
            <w:color w:val="111111"/>
            <w:lang w:val="en-GB"/>
          </w:rPr>
          <w:delText xml:space="preserve">Fukami et al. 2005, </w:delText>
        </w:r>
      </w:del>
      <w:del w:id="25" w:author="nieznany" w:date="2018-09-22T17:51:00Z">
        <w:r>
          <w:rPr>
            <w:rFonts w:ascii="Times New Roman" w:hAnsi="Times New Roman"/>
            <w:color w:val="111111"/>
            <w:lang w:val="en-GB"/>
          </w:rPr>
          <w:delText xml:space="preserve">Buzzard et al. 2015) and </w:delText>
        </w:r>
      </w:del>
      <w:ins w:id="26" w:author="nieznany" w:date="2018-09-23T14:12:00Z">
        <w:commentRangeStart w:id="8"/>
        <w:r>
          <w:rPr>
            <w:rFonts w:ascii="Times New Roman" w:hAnsi="Times New Roman"/>
            <w:color w:val="111111"/>
            <w:lang w:val="en-GB"/>
          </w:rPr>
          <w:t>E</w:t>
        </w:r>
      </w:ins>
      <w:del w:id="27" w:author="nieznany" w:date="2018-09-23T14:12:00Z">
        <w:r>
          <w:rPr>
            <w:rFonts w:ascii="Times New Roman" w:hAnsi="Times New Roman"/>
            <w:color w:val="111111"/>
            <w:lang w:val="en-GB"/>
          </w:rPr>
          <w:delText>e</w:delText>
        </w:r>
      </w:del>
      <w:r>
        <w:rPr>
          <w:rFonts w:ascii="Times New Roman" w:hAnsi="Times New Roman"/>
          <w:color w:val="111111"/>
          <w:lang w:val="en-GB"/>
        </w:rPr>
        <w:t xml:space="preserve">nvironmental filtering </w:t>
      </w:r>
      <w:del w:id="28" w:author="nieznany" w:date="2018-09-23T14:12:00Z">
        <w:r>
          <w:rPr>
            <w:rFonts w:ascii="Times New Roman" w:hAnsi="Times New Roman"/>
            <w:color w:val="111111"/>
            <w:lang w:val="en-GB"/>
          </w:rPr>
          <w:delText>is an important process s</w:delText>
        </w:r>
      </w:del>
      <w:ins w:id="29" w:author="nieznany" w:date="2018-09-23T14:12:00Z">
        <w:r>
          <w:rPr>
            <w:rFonts w:ascii="Times New Roman" w:hAnsi="Times New Roman"/>
            <w:color w:val="111111"/>
            <w:lang w:val="en-GB"/>
          </w:rPr>
          <w:t>s</w:t>
        </w:r>
      </w:ins>
      <w:r>
        <w:rPr>
          <w:rFonts w:ascii="Times New Roman" w:hAnsi="Times New Roman"/>
          <w:color w:val="111111"/>
          <w:lang w:val="en-GB"/>
        </w:rPr>
        <w:t>hap</w:t>
      </w:r>
      <w:ins w:id="30" w:author="nieznany" w:date="2018-09-23T14:17:00Z">
        <w:r>
          <w:rPr>
            <w:rFonts w:ascii="Times New Roman" w:hAnsi="Times New Roman"/>
            <w:color w:val="111111"/>
            <w:lang w:val="en-GB"/>
          </w:rPr>
          <w:t>es</w:t>
        </w:r>
      </w:ins>
      <w:del w:id="31" w:author="nieznany" w:date="2018-09-23T14:17:00Z">
        <w:r>
          <w:rPr>
            <w:rFonts w:ascii="Times New Roman" w:hAnsi="Times New Roman"/>
            <w:color w:val="111111"/>
            <w:lang w:val="en-GB"/>
          </w:rPr>
          <w:delText>ing</w:delText>
        </w:r>
      </w:del>
      <w:r>
        <w:rPr>
          <w:rFonts w:ascii="Times New Roman" w:hAnsi="Times New Roman"/>
          <w:color w:val="111111"/>
          <w:lang w:val="en-GB"/>
        </w:rPr>
        <w:t xml:space="preserve"> </w:t>
      </w:r>
      <w:ins w:id="32" w:author="nieznany" w:date="2018-09-23T14:13:00Z">
        <w:r>
          <w:rPr>
            <w:rFonts w:ascii="Times New Roman" w:hAnsi="Times New Roman"/>
            <w:color w:val="111111"/>
            <w:lang w:val="en-GB"/>
          </w:rPr>
          <w:t xml:space="preserve">the </w:t>
        </w:r>
      </w:ins>
      <w:r>
        <w:rPr>
          <w:rFonts w:ascii="Times New Roman" w:hAnsi="Times New Roman"/>
          <w:color w:val="111111"/>
          <w:lang w:val="en-GB"/>
        </w:rPr>
        <w:t xml:space="preserve">structure of functional trait composition in tropical forests (Asefa et al. 2017). </w:t>
      </w:r>
      <w:del w:id="33" w:author="nieznany" w:date="2018-09-23T14:14:00Z">
        <w:r>
          <w:rPr>
            <w:rFonts w:ascii="Times New Roman" w:hAnsi="Times New Roman"/>
            <w:color w:val="111111"/>
            <w:lang w:val="en-GB"/>
          </w:rPr>
          <w:delText>Plant traits, especially l</w:delText>
        </w:r>
      </w:del>
      <w:del w:id="34" w:author="nieznany" w:date="2018-09-23T14:20:00Z">
        <w:r>
          <w:rPr>
            <w:rFonts w:ascii="Times New Roman" w:hAnsi="Times New Roman"/>
            <w:color w:val="111111"/>
            <w:lang w:val="en-GB"/>
          </w:rPr>
          <w:delText>eaf traits (Wilson et al. 1999, Vile et al. 2005),</w:delText>
        </w:r>
      </w:del>
      <w:del w:id="35" w:author="nieznany" w:date="2018-09-23T14:33:00Z">
        <w:r>
          <w:rPr>
            <w:rFonts w:ascii="Times New Roman" w:hAnsi="Times New Roman"/>
            <w:color w:val="111111"/>
            <w:lang w:val="en-GB"/>
          </w:rPr>
          <w:delText xml:space="preserve"> </w:delText>
        </w:r>
      </w:del>
      <w:del w:id="36" w:author="nieznany" w:date="2018-09-23T14:13:00Z">
        <w:r>
          <w:rPr>
            <w:rFonts w:ascii="Times New Roman" w:hAnsi="Times New Roman"/>
            <w:color w:val="111111"/>
            <w:lang w:val="en-GB"/>
          </w:rPr>
          <w:delText xml:space="preserve">may in general be used to </w:delText>
        </w:r>
      </w:del>
      <w:del w:id="37" w:author="nieznany" w:date="2018-09-23T14:33:00Z">
        <w:r>
          <w:rPr>
            <w:rFonts w:ascii="Times New Roman" w:hAnsi="Times New Roman"/>
            <w:color w:val="111111"/>
            <w:lang w:val="en-GB"/>
          </w:rPr>
          <w:delText>approximate plants’ performance and some ecosystem</w:delText>
        </w:r>
      </w:del>
      <w:del w:id="38" w:author="nieznany" w:date="2018-09-23T14:33:00Z">
        <w:r>
          <w:rPr>
            <w:rFonts w:ascii="Times New Roman" w:hAnsi="Times New Roman"/>
            <w:color w:val="000000"/>
            <w:lang w:val="en-GB"/>
          </w:rPr>
          <w:delText xml:space="preserve"> functions (Garnier et al. 2004, </w:delText>
        </w:r>
      </w:del>
      <w:del w:id="39" w:author="nieznany" w:date="2018-09-23T14:33:00Z">
        <w:r>
          <w:rPr>
            <w:rFonts w:ascii="Times New Roman" w:hAnsi="Times New Roman"/>
            <w:color w:val="111111"/>
            <w:lang w:val="en-GB"/>
          </w:rPr>
          <w:delText>Poorter &amp; Bongers 2006</w:delText>
        </w:r>
      </w:del>
      <w:del w:id="40" w:author="nieznany" w:date="2018-09-23T14:33:00Z">
        <w:r>
          <w:rPr>
            <w:rFonts w:ascii="Times New Roman" w:hAnsi="Times New Roman"/>
            <w:color w:val="000000"/>
            <w:lang w:val="en-GB"/>
          </w:rPr>
          <w:delText>)</w:delText>
        </w:r>
      </w:del>
      <w:r>
        <w:rPr>
          <w:rFonts w:ascii="Times New Roman" w:hAnsi="Times New Roman"/>
          <w:color w:val="111111"/>
          <w:lang w:val="en-GB"/>
        </w:rPr>
        <w:t xml:space="preserve">. </w:t>
      </w:r>
      <w:r>
        <w:rPr>
          <w:rFonts w:ascii="Times New Roman" w:hAnsi="Times New Roman"/>
          <w:color w:val="111111"/>
          <w:lang w:val="en-GB"/>
        </w:rPr>
      </w:r>
      <w:commentRangeEnd w:id="8"/>
      <w:r>
        <w:commentReference w:id="8"/>
      </w:r>
      <w:r>
        <w:rPr>
          <w:rFonts w:ascii="Times New Roman" w:hAnsi="Times New Roman"/>
          <w:color w:val="111111"/>
          <w:lang w:val="en-GB"/>
        </w:rPr>
        <w:t>Specific leaf area (</w:t>
      </w:r>
      <w:r>
        <w:rPr>
          <w:rFonts w:ascii="Times New Roman" w:hAnsi="Times New Roman"/>
          <w:lang w:val="en-GB"/>
        </w:rPr>
        <w:t xml:space="preserve">SLA) tends to decrease and </w:t>
      </w:r>
      <w:del w:id="41" w:author="nieznany" w:date="2018-09-22T17:51:00Z">
        <w:r>
          <w:rPr>
            <w:rFonts w:ascii="Times New Roman" w:hAnsi="Times New Roman"/>
            <w:lang w:val="en-GB"/>
          </w:rPr>
          <w:delText xml:space="preserve">and </w:delText>
        </w:r>
      </w:del>
      <w:r>
        <w:rPr>
          <w:rFonts w:ascii="Times New Roman" w:hAnsi="Times New Roman"/>
          <w:lang w:val="en-GB"/>
        </w:rPr>
        <w:t>leaf dry-matter content (LDMC) increase in the course of secondary succession (</w:t>
      </w:r>
      <w:ins w:id="42" w:author="nieznany" w:date="2018-09-22T17:51:00Z">
        <w:r>
          <w:rPr>
            <w:rFonts w:ascii="Times New Roman" w:hAnsi="Times New Roman"/>
            <w:color w:val="111111"/>
            <w:lang w:val="en-GB"/>
          </w:rPr>
          <w:t xml:space="preserve">Buzzard et al. 2015, </w:t>
        </w:r>
      </w:ins>
      <w:ins w:id="43" w:author="nieznany" w:date="2018-09-23T14:32:00Z">
        <w:r>
          <w:rPr>
            <w:rFonts w:ascii="Times New Roman" w:hAnsi="Times New Roman"/>
            <w:color w:val="111111"/>
            <w:lang w:val="en-GB"/>
          </w:rPr>
          <w:t xml:space="preserve"> </w:t>
        </w:r>
      </w:ins>
      <w:r>
        <w:rPr>
          <w:rFonts w:ascii="Times New Roman" w:hAnsi="Times New Roman"/>
          <w:lang w:val="en-GB"/>
        </w:rPr>
        <w:t>Boukili &amp; Chazdon 2016)</w:t>
      </w:r>
      <w:r>
        <w:rPr>
          <w:rFonts w:ascii="Times New Roman" w:hAnsi="Times New Roman"/>
          <w:color w:val="111111"/>
          <w:lang w:val="en-GB"/>
        </w:rPr>
        <w:t>.</w:t>
      </w:r>
      <w:ins w:id="44" w:author="nieznany" w:date="2018-09-23T14:34:00Z">
        <w:r>
          <w:rPr>
            <w:rFonts w:ascii="Times New Roman" w:hAnsi="Times New Roman"/>
            <w:color w:val="111111"/>
            <w:lang w:val="en-GB"/>
          </w:rPr>
          <w:t xml:space="preserve"> </w:t>
        </w:r>
      </w:ins>
      <w:del w:id="45" w:author="nieznany" w:date="2018-09-23T14:34:00Z">
        <w:r>
          <w:rPr>
            <w:rFonts w:ascii="Times New Roman" w:hAnsi="Times New Roman"/>
            <w:color w:val="111111"/>
            <w:lang w:val="en-GB"/>
          </w:rPr>
          <w:delText xml:space="preserve"> </w:delText>
        </w:r>
      </w:del>
      <w:r>
        <w:rPr>
          <w:rFonts w:ascii="Times New Roman" w:hAnsi="Times New Roman"/>
          <w:color w:val="111111"/>
          <w:lang w:val="en-GB"/>
        </w:rPr>
        <w:t>High community weighted mean (CWM) SLA values and low LDMC values often indicate low competitive pressure within the community (Kunstler et al. 2016). So far, these traits have been evaluated in terms of their performance in plant competition, (Lasky et al. 2014), but the impact of plant-based food webs on the functional trait composition in plant communities has not been examined.</w:t>
      </w:r>
    </w:p>
    <w:p>
      <w:pPr>
        <w:pStyle w:val="Tretekstu"/>
        <w:rPr/>
      </w:pPr>
      <w:r>
        <w:rPr>
          <w:rFonts w:ascii="Times New Roman" w:hAnsi="Times New Roman"/>
          <w:lang w:val="en-GB"/>
        </w:rPr>
        <w:t>Even low variability in environmental conditions often leads to alternative, divergent successional pathways (Mesquita et al. 2001, Suding et al. 2004, Williamson et al. 2012)</w:t>
      </w:r>
      <w:r>
        <w:rPr>
          <w:rFonts w:ascii="Times New Roman" w:hAnsi="Times New Roman"/>
          <w:color w:val="1C1D1E"/>
          <w:lang w:val="en-GB"/>
        </w:rPr>
        <w:t>.</w:t>
      </w:r>
      <w:r>
        <w:rPr>
          <w:rFonts w:ascii="Times New Roman" w:hAnsi="Times New Roman"/>
          <w:lang w:val="en-GB"/>
        </w:rPr>
        <w:t xml:space="preserve"> These trajectories </w:t>
      </w:r>
      <w:del w:id="46" w:author="nieznany" w:date="2018-09-23T14:35:00Z">
        <w:r>
          <w:rPr>
            <w:rFonts w:ascii="Times New Roman" w:hAnsi="Times New Roman"/>
            <w:lang w:val="en-GB"/>
          </w:rPr>
          <w:delText xml:space="preserve">often lead to </w:delText>
        </w:r>
      </w:del>
      <w:r>
        <w:rPr>
          <w:rFonts w:ascii="Times New Roman" w:hAnsi="Times New Roman"/>
          <w:lang w:val="en-GB"/>
        </w:rPr>
        <w:t>differ</w:t>
      </w:r>
      <w:ins w:id="47" w:author="nieznany" w:date="2018-09-23T14:36:00Z">
        <w:r>
          <w:rPr>
            <w:rFonts w:ascii="Times New Roman" w:hAnsi="Times New Roman"/>
            <w:lang w:val="en-GB"/>
          </w:rPr>
          <w:t xml:space="preserve"> significantly in</w:t>
        </w:r>
      </w:ins>
      <w:del w:id="48" w:author="nieznany" w:date="2018-09-23T14:35:00Z">
        <w:r>
          <w:rPr>
            <w:rFonts w:ascii="Times New Roman" w:hAnsi="Times New Roman"/>
            <w:lang w:val="en-GB"/>
          </w:rPr>
          <w:delText>ent</w:delText>
        </w:r>
      </w:del>
      <w:r>
        <w:rPr>
          <w:rFonts w:ascii="Times New Roman" w:hAnsi="Times New Roman"/>
          <w:lang w:val="en-GB"/>
        </w:rPr>
        <w:t xml:space="preserve"> community structure (Norden et al. 2015), species composition (Guariguata &amp; Ostertag 2001, Barlow et al. 2007) and species turnover rates (Mesquita et al. 2015), therefore, making prediction of successional outcome a challenging task. The unpredictability is assigned to random, neutral dynamics (Hubbel 2001) including colonization, extinction and ecological drift. Some of these random changes in the structure of early successional plant communities may persist for decades (</w:t>
      </w:r>
      <w:r>
        <w:rPr>
          <w:rFonts w:ascii="Times New Roman" w:hAnsi="Times New Roman"/>
          <w:color w:val="111111"/>
          <w:lang w:val="en-GB"/>
        </w:rPr>
        <w:t xml:space="preserve">Saldarriaga et al. 1988). </w:t>
      </w:r>
    </w:p>
    <w:p>
      <w:pPr>
        <w:pStyle w:val="Tretekstu"/>
        <w:rPr/>
      </w:pPr>
      <w:r>
        <w:rPr>
          <w:rFonts w:ascii="Times New Roman" w:hAnsi="Times New Roman"/>
          <w:lang w:val="en-GB"/>
        </w:rPr>
        <w:t xml:space="preserve">In this paper we test experimentally the general hypothesis that above-ground biotic factors: fungal pathogens, insect herbivores and predators of these herbivores significantly affect initial secondary succession of tropical rainforest vegetation and potentially alter its successional trajectory. </w:t>
      </w:r>
      <w:r>
        <w:rPr>
          <w:rFonts w:ascii="Times New Roman" w:hAnsi="Times New Roman"/>
          <w:color w:val="111111"/>
          <w:lang w:val="en-GB"/>
        </w:rPr>
        <w:t>More specifically, we hypothesise that</w:t>
      </w:r>
      <w:del w:id="49" w:author="nieznany" w:date="2018-09-23T14:45:00Z">
        <w:r>
          <w:rPr>
            <w:rFonts w:ascii="Times New Roman" w:hAnsi="Times New Roman"/>
            <w:color w:val="111111"/>
            <w:lang w:val="en-GB"/>
          </w:rPr>
          <w:delText xml:space="preserve"> (1)</w:delText>
        </w:r>
      </w:del>
      <w:r>
        <w:rPr>
          <w:rFonts w:ascii="Times New Roman" w:hAnsi="Times New Roman"/>
          <w:color w:val="111111"/>
          <w:lang w:val="en-GB"/>
        </w:rPr>
        <w:commentReference w:id="9"/>
      </w:r>
      <w:del w:id="50" w:author="nieznany" w:date="2018-09-23T14:45:00Z">
        <w:r>
          <w:rPr>
            <w:rFonts w:ascii="Times New Roman" w:hAnsi="Times New Roman"/>
            <w:color w:val="111111"/>
            <w:lang w:val="en-GB"/>
          </w:rPr>
          <w:delText xml:space="preserve"> </w:delText>
        </w:r>
      </w:del>
      <w:r>
        <w:rPr>
          <w:rFonts w:ascii="Times New Roman" w:hAnsi="Times New Roman"/>
          <w:color w:val="111111"/>
          <w:lang w:val="en-GB"/>
        </w:rPr>
        <w:commentReference w:id="10"/>
      </w:r>
      <w:r>
        <w:rPr>
          <w:rFonts w:ascii="Times New Roman" w:hAnsi="Times New Roman"/>
          <w:color w:val="111111"/>
          <w:lang w:val="en-GB"/>
        </w:rPr>
        <w:t>herbivores control productivity, richness and composition of  plant community in early succession through a frequency-dependent feeding, which has stabilizing effects on the community (Chesson 2000). The removal of insects should lead to higher plant biomass</w:t>
      </w:r>
      <w:del w:id="51" w:author="nieznany" w:date="2018-09-23T14:45:00Z">
        <w:r>
          <w:rPr>
            <w:rFonts w:ascii="Times New Roman" w:hAnsi="Times New Roman"/>
            <w:color w:val="111111"/>
            <w:lang w:val="en-GB"/>
          </w:rPr>
          <w:delText xml:space="preserve">, </w:delText>
        </w:r>
      </w:del>
      <w:r>
        <w:rPr>
          <w:rFonts w:ascii="Times New Roman" w:hAnsi="Times New Roman"/>
          <w:color w:val="111111"/>
          <w:lang w:val="en-GB"/>
        </w:rPr>
        <w:t xml:space="preserve">,  and decreased plant species richness, diversity and evenness resulting in a simplified community composition. Experimentally increased generalist herbivory should have the opposite effect. Freckleton and Lewis (2006) argued that generalist natural enemies, acting on the whole community biomass are not able to cause the density dependent effects. However, Terborgh (2012) presented evidence for generalist herbivores having diversity enhancing effect on the plant community. High intensity of feeding by generalist herbivores can also lead to simplification of the community with low biomass, richness and diversity as it might lead to high dominance of a few unpalatable species (Kempel et al. 2015). </w:t>
      </w:r>
      <w:ins w:id="52" w:author="nieznany" w:date="2018-09-23T14:46:00Z">
        <w:r>
          <w:rPr>
            <w:rFonts w:ascii="Times New Roman" w:hAnsi="Times New Roman"/>
            <w:color w:val="ED7D31" w:themeColor="accent2"/>
            <w:lang w:val="en-GB"/>
          </w:rPr>
          <w:t xml:space="preserve">We hypothesize that suppressed herbivorous insects abundance will result in higher LDMC values in the community, whereas under strong pressure of herbivores plants will overcompensate, resulting in higher CWM SLA values. </w:t>
        </w:r>
      </w:ins>
      <w:del w:id="53" w:author="nieznany" w:date="2018-09-23T14:47:00Z">
        <w:r>
          <w:rPr>
            <w:rFonts w:ascii="Times New Roman" w:hAnsi="Times New Roman"/>
            <w:color w:val="111111"/>
            <w:lang w:val="en-GB"/>
          </w:rPr>
          <w:delText>B</w:delText>
        </w:r>
      </w:del>
      <w:del w:id="54" w:author="nieznany" w:date="2018-09-23T14:47:00Z">
        <w:r>
          <w:rPr>
            <w:rFonts w:ascii="Times New Roman" w:hAnsi="Times New Roman"/>
            <w:color w:val="ED7D31" w:themeColor="accent2"/>
            <w:lang w:val="en-GB"/>
          </w:rPr>
          <w:delText>ecause of the possible strong bottom-up forcing,</w:delText>
        </w:r>
      </w:del>
      <w:del w:id="55" w:author="nieznany" w:date="2018-09-23T14:49:00Z">
        <w:r>
          <w:rPr>
            <w:rFonts w:ascii="Times New Roman" w:hAnsi="Times New Roman"/>
            <w:color w:val="ED7D31" w:themeColor="accent2"/>
            <w:lang w:val="en-GB"/>
          </w:rPr>
          <w:delText xml:space="preserve"> </w:delText>
        </w:r>
      </w:del>
      <w:del w:id="56" w:author="nieznany" w:date="2018-09-23T14:48:00Z">
        <w:r>
          <w:rPr>
            <w:rFonts w:ascii="Times New Roman" w:hAnsi="Times New Roman"/>
            <w:color w:val="111111"/>
            <w:lang w:val="en-GB"/>
          </w:rPr>
          <w:delText>w</w:delText>
        </w:r>
      </w:del>
      <w:del w:id="57" w:author="nieznany" w:date="2018-09-23T14:48:00Z">
        <w:r>
          <w:rPr>
            <w:rFonts w:ascii="Times New Roman" w:hAnsi="Times New Roman"/>
            <w:color w:val="ED7D31" w:themeColor="accent2"/>
            <w:lang w:val="en-GB"/>
          </w:rPr>
          <w:delText xml:space="preserve">e expect that (2) </w:delText>
        </w:r>
      </w:del>
      <w:del w:id="58" w:author="nieznany" w:date="2018-09-23T14:49:00Z">
        <w:r>
          <w:rPr>
            <w:rFonts w:ascii="Times New Roman" w:hAnsi="Times New Roman"/>
            <w:color w:val="ED7D31" w:themeColor="accent2"/>
            <w:lang w:val="en-GB"/>
          </w:rPr>
          <w:delText xml:space="preserve">key predators (birds, bats, and ants) </w:delText>
        </w:r>
      </w:del>
      <w:del w:id="59" w:author="nieznany" w:date="2018-09-23T14:48:00Z">
        <w:r>
          <w:rPr>
            <w:rFonts w:ascii="Times New Roman" w:hAnsi="Times New Roman"/>
            <w:color w:val="ED7D31" w:themeColor="accent2"/>
            <w:lang w:val="en-GB"/>
          </w:rPr>
          <w:delText>will</w:delText>
        </w:r>
      </w:del>
      <w:del w:id="60" w:author="nieznany" w:date="2018-09-23T14:49:00Z">
        <w:r>
          <w:rPr>
            <w:rFonts w:ascii="Times New Roman" w:hAnsi="Times New Roman"/>
            <w:color w:val="ED7D31" w:themeColor="accent2"/>
            <w:lang w:val="en-GB"/>
          </w:rPr>
          <w:delText xml:space="preserve"> exert rather weak top-down control on early successional plant community</w:delText>
        </w:r>
      </w:del>
      <w:del w:id="61" w:author="nieznany" w:date="2018-09-23T14:48:00Z">
        <w:r>
          <w:rPr>
            <w:rFonts w:ascii="Times New Roman" w:hAnsi="Times New Roman"/>
            <w:color w:val="ED7D31" w:themeColor="accent2"/>
            <w:lang w:val="en-GB"/>
          </w:rPr>
          <w:delText>.</w:delText>
        </w:r>
      </w:del>
      <w:r>
        <w:rPr>
          <w:rFonts w:ascii="Times New Roman" w:hAnsi="Times New Roman"/>
          <w:color w:val="ED7D31" w:themeColor="accent2"/>
          <w:lang w:val="en-GB"/>
        </w:rPr>
        <w:commentReference w:id="11"/>
      </w:r>
      <w:del w:id="62" w:author="nieznany" w:date="2018-09-23T14:48:00Z">
        <w:r>
          <w:rPr>
            <w:rFonts w:ascii="Times New Roman" w:hAnsi="Times New Roman"/>
            <w:color w:val="ED7D31" w:themeColor="accent2"/>
            <w:lang w:val="en-GB"/>
          </w:rPr>
          <w:delText xml:space="preserve"> Therefore, we hypothesize, that in the absence of predatory pressure, without additional herbivory, plant</w:delText>
        </w:r>
      </w:del>
      <w:r>
        <w:rPr>
          <w:rFonts w:ascii="Times New Roman" w:hAnsi="Times New Roman"/>
          <w:lang w:val="en-GB"/>
        </w:rPr>
        <w:t xml:space="preserve"> </w:t>
      </w:r>
      <w:del w:id="63" w:author="nieznany" w:date="2018-09-23T14:49:00Z">
        <w:r>
          <w:rPr>
            <w:rFonts w:ascii="Times New Roman" w:hAnsi="Times New Roman"/>
            <w:lang w:val="en-GB"/>
          </w:rPr>
          <w:delText>biomass will not change significantly. However, lack of vertebrate predators and predatory ants might affect the behavior, size structure and composition of herbivorous communities, resulting in higher herbivory pressure, which may lead to more diverse and species rich plant community.</w:delText>
        </w:r>
      </w:del>
      <w:r>
        <w:rPr>
          <w:rFonts w:ascii="Times New Roman" w:hAnsi="Times New Roman"/>
          <w:lang w:val="en-GB"/>
        </w:rPr>
        <w:commentReference w:id="12"/>
      </w:r>
      <w:del w:id="64" w:author="nieznany" w:date="2018-09-23T14:49:00Z">
        <w:r>
          <w:rPr>
            <w:rFonts w:ascii="Times New Roman" w:hAnsi="Times New Roman"/>
            <w:lang w:val="en-GB"/>
          </w:rPr>
          <w:delText xml:space="preserve"> </w:delText>
        </w:r>
      </w:del>
      <w:r>
        <w:rPr>
          <w:rFonts w:ascii="Times New Roman" w:hAnsi="Times New Roman"/>
          <w:lang w:val="en-GB"/>
        </w:rPr>
        <w:commentReference w:id="13"/>
      </w:r>
      <w:r>
        <w:rPr>
          <w:rFonts w:ascii="Times New Roman" w:hAnsi="Times New Roman"/>
          <w:lang w:val="en-GB"/>
        </w:rPr>
        <w:t xml:space="preserve"> </w:t>
      </w:r>
      <w:del w:id="65" w:author="nieznany" w:date="2018-09-23T14:54:00Z">
        <w:r>
          <w:rPr>
            <w:rFonts w:ascii="Times New Roman" w:hAnsi="Times New Roman"/>
            <w:lang w:val="en-GB"/>
          </w:rPr>
          <w:delText xml:space="preserve">(3) </w:delText>
        </w:r>
      </w:del>
      <w:ins w:id="66" w:author="nieznany" w:date="2018-09-23T14:54:00Z">
        <w:r>
          <w:rPr>
            <w:rFonts w:ascii="Times New Roman" w:hAnsi="Times New Roman"/>
            <w:lang w:val="en-GB"/>
          </w:rPr>
          <w:t>. Contrarily predators should have d.</w:t>
        </w:r>
      </w:ins>
      <w:r>
        <w:rPr>
          <w:rFonts w:ascii="Times New Roman" w:hAnsi="Times New Roman"/>
          <w:lang w:val="en-GB"/>
        </w:rPr>
        <w:t xml:space="preserve">We predict no or weak effects of fungi on the plant communities considering unfavourable microclimatic conditions for fungi in early successional stages, but consider this experiment important in the view of their importance in primary forests. </w:t>
      </w:r>
      <w:del w:id="67" w:author="nieznany" w:date="2018-09-23T14:46:00Z">
        <w:r>
          <w:rPr>
            <w:rFonts w:ascii="Times New Roman" w:hAnsi="Times New Roman"/>
            <w:color w:val="ED7D31" w:themeColor="accent2"/>
            <w:lang w:val="en-GB"/>
          </w:rPr>
          <w:delText xml:space="preserve">We hypothesize that (4) suppressed herbivorous insects abundance will result in higher LDMC values in the community, whereas under strong pressure of herbivores plants will overcompensate, resulting in higher CWM SLA values. </w:delText>
        </w:r>
      </w:del>
      <w:r>
        <w:rPr>
          <w:rFonts w:ascii="Times New Roman" w:hAnsi="Times New Roman"/>
          <w:color w:val="ED7D31" w:themeColor="accent2"/>
          <w:lang w:val="en-GB"/>
        </w:rPr>
        <w:commentReference w:id="14"/>
      </w:r>
      <w:r>
        <w:rPr>
          <w:rFonts w:ascii="Times New Roman" w:hAnsi="Times New Roman"/>
          <w:lang w:val="en-GB"/>
        </w:rPr>
        <w:t>Finally we hypothesize (5) that the biotic factors, by responding to the initial plant composition, determined mostly by dispersal, in predictable manner,</w:t>
      </w:r>
      <w:del w:id="68" w:author="nieznany" w:date="2018-09-23T14:57:00Z">
        <w:r>
          <w:rPr>
            <w:rFonts w:ascii="Times New Roman" w:hAnsi="Times New Roman"/>
            <w:lang w:val="en-GB"/>
          </w:rPr>
          <w:delText xml:space="preserve">  </w:delText>
        </w:r>
      </w:del>
      <w:r>
        <w:rPr>
          <w:rFonts w:ascii="Times New Roman" w:hAnsi="Times New Roman"/>
          <w:lang w:val="en-GB"/>
        </w:rPr>
        <w:t xml:space="preserve"> increase</w:t>
      </w:r>
      <w:ins w:id="69" w:author="nieznany" w:date="2018-09-23T14:57:00Z">
        <w:r>
          <w:rPr>
            <w:rFonts w:ascii="Times New Roman" w:hAnsi="Times New Roman"/>
            <w:lang w:val="en-GB"/>
          </w:rPr>
          <w:t xml:space="preserve"> </w:t>
        </w:r>
      </w:ins>
      <w:r>
        <w:rPr>
          <w:rFonts w:ascii="Times New Roman" w:hAnsi="Times New Roman"/>
          <w:lang w:val="en-GB"/>
        </w:rPr>
        <w:commentReference w:id="15"/>
      </w:r>
      <w:r>
        <w:rPr>
          <w:rFonts w:ascii="Times New Roman" w:hAnsi="Times New Roman"/>
          <w:lang w:val="en-GB"/>
        </w:rPr>
        <w:t xml:space="preserve">predictability of succession trajectories. by increasing determinism during community assembly process. </w:t>
      </w:r>
    </w:p>
    <w:p>
      <w:pPr>
        <w:pStyle w:val="Tretekstu"/>
        <w:rPr>
          <w:rFonts w:ascii="Times New Roman" w:hAnsi="Times New Roman"/>
          <w:b/>
          <w:b/>
          <w:bCs/>
          <w:lang w:val="en-GB"/>
        </w:rPr>
      </w:pPr>
      <w:bookmarkStart w:id="7" w:name="materials-and-methods"/>
      <w:bookmarkEnd w:id="7"/>
      <w:r>
        <w:rPr>
          <w:rFonts w:ascii="Times New Roman" w:hAnsi="Times New Roman"/>
          <w:b/>
          <w:bCs/>
          <w:lang w:val="en-GB"/>
        </w:rPr>
        <w:t>Materials and methods</w:t>
      </w:r>
    </w:p>
    <w:p>
      <w:pPr>
        <w:pStyle w:val="Tretekstu"/>
        <w:rPr>
          <w:rFonts w:ascii="Times New Roman" w:hAnsi="Times New Roman"/>
          <w:i/>
          <w:i/>
          <w:iCs/>
          <w:lang w:val="en-GB"/>
        </w:rPr>
      </w:pPr>
      <w:bookmarkStart w:id="8" w:name="study-sites"/>
      <w:bookmarkEnd w:id="8"/>
      <w:r>
        <w:rPr>
          <w:rFonts w:ascii="Times New Roman" w:hAnsi="Times New Roman"/>
          <w:i/>
          <w:iCs/>
          <w:lang w:val="en-GB"/>
        </w:rPr>
        <w:t>Study sites</w:t>
      </w:r>
    </w:p>
    <w:p>
      <w:pPr>
        <w:pStyle w:val="Tretekstu"/>
        <w:rPr>
          <w:rFonts w:ascii="Times New Roman" w:hAnsi="Times New Roman"/>
          <w:lang w:val="en-GB"/>
        </w:rPr>
      </w:pPr>
      <w:r>
        <w:rPr>
          <w:rFonts w:ascii="Times New Roman" w:hAnsi="Times New Roman"/>
          <w:lang w:val="en-GB"/>
        </w:rPr>
        <w:t xml:space="preserve">The experiment was conducted in tropical rainforest surrounding the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The cleared vegetation is for burned, gardnes planted with mixed crops and after a few harvestsm typically after two years, the gardens are abandoned and left to spontaneous forest regeneration, creating thus an excellent opportunity to study secondary succession. </w:t>
      </w:r>
      <w:commentRangeStart w:id="16"/>
      <w:r>
        <w:rPr>
          <w:rFonts w:ascii="Times New Roman" w:hAnsi="Times New Roman"/>
          <w:lang w:val="en-GB"/>
        </w:rPr>
        <w:t xml:space="preserve">No </w:t>
      </w:r>
      <w:r>
        <w:rPr>
          <w:rFonts w:ascii="Times New Roman" w:hAnsi="Times New Roman"/>
          <w:lang w:val="en-GB"/>
        </w:rPr>
      </w:r>
      <w:commentRangeEnd w:id="16"/>
      <w:r>
        <w:commentReference w:id="16"/>
      </w:r>
      <w:r>
        <w:rPr>
          <w:rFonts w:ascii="Times New Roman" w:hAnsi="Times New Roman"/>
          <w:lang w:val="en-GB"/>
        </w:rPr>
        <w:t>tillage, pesticides or fertilizers are used during cultivation, and the soil properties and nutrient content are not affected by the agricultural process (</w:t>
      </w:r>
      <w:commentRangeStart w:id="17"/>
      <w:r>
        <w:rPr>
          <w:rFonts w:ascii="Times New Roman" w:hAnsi="Times New Roman"/>
          <w:lang w:val="en-GB"/>
        </w:rPr>
        <w:t xml:space="preserve">Kukla </w:t>
      </w:r>
      <w:r>
        <w:rPr>
          <w:rFonts w:ascii="Times New Roman" w:hAnsi="Times New Roman"/>
          <w:lang w:val="en-GB"/>
        </w:rPr>
      </w:r>
      <w:commentRangeEnd w:id="17"/>
      <w:r>
        <w:commentReference w:id="17"/>
      </w:r>
      <w:r>
        <w:rPr>
          <w:rFonts w:ascii="Times New Roman" w:hAnsi="Times New Roman"/>
          <w:lang w:val="en-GB"/>
        </w:rPr>
        <w:t xml:space="preserve">et al. in press). The abandoned gardens have open canopy and mostly undisturbed seed bank, required for a secondary growth to initiate. The forest regeneration follows the same trajectory as that in the nearby natural forest tree gaps (pers. obs.). </w:t>
      </w:r>
    </w:p>
    <w:p>
      <w:pPr>
        <w:pStyle w:val="Tretekstu"/>
        <w:rPr/>
      </w:pPr>
      <w:bookmarkStart w:id="9" w:name="experimental-design"/>
      <w:bookmarkEnd w:id="9"/>
      <w:r>
        <w:rPr>
          <w:rFonts w:ascii="Times New Roman" w:hAnsi="Times New Roman"/>
          <w:i/>
          <w:iCs/>
          <w:lang w:val="en-GB"/>
        </w:rPr>
        <w:t>Experimental design</w:t>
      </w:r>
    </w:p>
    <w:p>
      <w:pPr>
        <w:pStyle w:val="Tretekstu"/>
        <w:rPr>
          <w:lang w:val="en-GB"/>
        </w:rPr>
      </w:pPr>
      <w:r>
        <w:rPr>
          <w:rFonts w:ascii="Times New Roman" w:hAnsi="Times New Roman"/>
          <w:lang w:val="en-GB"/>
        </w:rPr>
        <w:t>Within the radius of three km from the center of the village we selected six experimental blocks (gardens) 3-5 years old, each covering an area of approximately 400 m</w:t>
      </w:r>
      <w:r>
        <w:rPr>
          <w:rFonts w:ascii="Times New Roman" w:hAnsi="Times New Roman"/>
          <w:vertAlign w:val="superscript"/>
          <w:lang w:val="en-GB"/>
        </w:rPr>
        <w:t>2</w:t>
      </w:r>
      <w:r>
        <w:rPr>
          <w:rFonts w:ascii="Times New Roman" w:hAnsi="Times New Roman"/>
          <w:lang w:val="en-GB"/>
        </w:rPr>
        <w:t>, with minimal distance of 200 m between blocks. Within each block we cleared all aboveground vegetation and removed all the rocks and dead wood in order to keep exposed bare soil in &gt;95% of the plot area. We also removed all tree stumps and tree roots from top 30 cm of soil to prevent resprouting. These initial preparations should not have an effect on the seed bank and soil conditions (Chazdon 2014). Within each block six 5x5 m experimental plots were established, resulting in 36 experimental plots (6 plots x 6 blocks). We separated the plots by at least  one meter and established also three meter cleared margins around  the block to minimize edge effects. Control plot and five experimental treatments were randomly assigned to plots within each block according to the randomized complete block (RCB) design. Following treatments were applied continuously for 12 months</w:t>
      </w:r>
      <w:commentRangeStart w:id="18"/>
      <w:r>
        <w:rPr>
          <w:rFonts w:ascii="Times New Roman" w:hAnsi="Times New Roman"/>
          <w:lang w:val="en-GB"/>
        </w:rPr>
        <w:t>:</w:t>
      </w:r>
      <w:r>
        <w:rPr>
          <w:rFonts w:ascii="Times New Roman" w:hAnsi="Times New Roman"/>
          <w:lang w:val="en-GB"/>
        </w:rPr>
      </w:r>
      <w:commentRangeEnd w:id="18"/>
      <w:r>
        <w:commentReference w:id="18"/>
      </w:r>
      <w:r>
        <w:rPr>
          <w:rFonts w:ascii="Times New Roman" w:hAnsi="Times New Roman"/>
          <w:lang w:val="en-GB"/>
        </w:rPr>
        <w:t xml:space="preserve"> </w:t>
      </w:r>
    </w:p>
    <w:p>
      <w:pPr>
        <w:pStyle w:val="Tretekstu"/>
        <w:rPr/>
      </w:pPr>
      <w:r>
        <w:rPr>
          <w:rFonts w:ascii="Times New Roman" w:hAnsi="Times New Roman"/>
          <w:lang w:val="en-GB"/>
        </w:rPr>
        <w:t xml:space="preserve">1. Exclusion of pathogenic fungi (F). To reduce infections by </w:t>
      </w:r>
      <w:del w:id="70" w:author="nieznany" w:date="2018-09-23T16:01:00Z">
        <w:r>
          <w:rPr>
            <w:rFonts w:ascii="Times New Roman" w:hAnsi="Times New Roman"/>
            <w:lang w:val="en-GB"/>
          </w:rPr>
          <w:delText>oomycete</w:delText>
        </w:r>
      </w:del>
      <w:ins w:id="71" w:author="nieznany" w:date="2018-09-23T16:01:00Z">
        <w:commentRangeStart w:id="19"/>
        <w:r>
          <w:rPr>
            <w:rFonts w:ascii="Times New Roman" w:hAnsi="Times New Roman"/>
            <w:lang w:val="en-GB"/>
          </w:rPr>
          <w:t>wide range of fungal</w:t>
        </w:r>
      </w:ins>
      <w:r>
        <w:rPr>
          <w:rFonts w:ascii="Times New Roman" w:hAnsi="Times New Roman"/>
          <w:lang w:val="en-GB"/>
        </w:rPr>
        <w:t xml:space="preserve"> </w:t>
      </w:r>
      <w:r>
        <w:rPr>
          <w:rFonts w:ascii="Times New Roman" w:hAnsi="Times New Roman"/>
          <w:lang w:val="en-GB"/>
        </w:rPr>
      </w:r>
      <w:commentRangeEnd w:id="19"/>
      <w:r>
        <w:commentReference w:id="19"/>
      </w:r>
      <w:r>
        <w:rPr>
          <w:rFonts w:ascii="Times New Roman" w:hAnsi="Times New Roman"/>
          <w:lang w:val="en-GB"/>
        </w:rPr>
        <w:commentReference w:id="20"/>
      </w:r>
      <w:r>
        <w:rPr>
          <w:rFonts w:ascii="Times New Roman" w:hAnsi="Times New Roman"/>
          <w:lang w:val="en-GB"/>
        </w:rPr>
        <w:t>pathogens, contact fungicide mancozeb (12.5 g soluble powder per 5l, commercial name: Mancozeb) was applied on above ground plants according to manufacturer’s instructions at weekly intervals. The plot was surrounded by a 0.5 m high dummy plastic fence with a gap left at the ground level to allow easy access to insect herbivores, lizards and rodents, in order to simulate possible effect of fencing used in I, P, H1 and H2 treatments (see below) on plants</w:t>
      </w:r>
      <w:del w:id="72" w:author="nieznany" w:date="2018-09-23T16:19:00Z">
        <w:r>
          <w:rPr>
            <w:rFonts w:ascii="Times New Roman" w:hAnsi="Times New Roman"/>
            <w:lang w:val="en-GB"/>
          </w:rPr>
          <w:delText xml:space="preserve">.  </w:delText>
        </w:r>
      </w:del>
      <w:r>
        <w:rPr>
          <w:rFonts w:ascii="Times New Roman" w:hAnsi="Times New Roman"/>
          <w:lang w:val="en-GB"/>
        </w:rPr>
        <w:t>.</w:t>
      </w:r>
    </w:p>
    <w:p>
      <w:pPr>
        <w:pStyle w:val="Tretekstu"/>
        <w:rPr>
          <w:lang w:val="en-GB"/>
        </w:rPr>
      </w:pPr>
      <w:r>
        <w:rPr>
          <w:rFonts w:ascii="Times New Roman" w:hAnsi="Times New Roman"/>
          <w:lang w:val="en-GB"/>
        </w:rPr>
        <w:t>2.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that continued 20 cm below the ground. Insect glue (tanglefoot) was repeatedly applied on the top of the fence. The fence prevented colonization by crawling insects.</w:t>
      </w:r>
    </w:p>
    <w:p>
      <w:pPr>
        <w:pStyle w:val="Tretekstu"/>
        <w:rPr/>
      </w:pPr>
      <w:r>
        <w:rPr>
          <w:rFonts w:ascii="Times New Roman" w:hAnsi="Times New Roman"/>
          <w:lang w:val="en-GB"/>
        </w:rPr>
        <w:t>3. Control (C) and was sprayed weekly with appropriate amount of water. A dummy fence was used as in F.</w:t>
      </w:r>
      <w:del w:id="73" w:author="nieznany" w:date="2018-09-25T14:17:00Z">
        <w:r>
          <w:rPr>
            <w:rFonts w:ascii="Times New Roman" w:hAnsi="Times New Roman"/>
            <w:lang w:val="en-GB"/>
          </w:rPr>
          <w:delText xml:space="preserve"> .</w:delText>
        </w:r>
      </w:del>
    </w:p>
    <w:p>
      <w:pPr>
        <w:pStyle w:val="Tretekstu"/>
        <w:rPr>
          <w:lang w:val="en-GB"/>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Further, we used  poisonous tuna baits (Permethrin 0.5%) exposed inside the plot in monthly intervals to reduce ants as key insect predators. The  plot was surrounded by the plastic fence as in I to prevent ants from invading the plot. </w:t>
      </w:r>
    </w:p>
    <w:p>
      <w:pPr>
        <w:pStyle w:val="Tretekstu"/>
        <w:rPr>
          <w:lang w:val="en-GB"/>
        </w:rPr>
      </w:pPr>
      <w:r>
        <w:rPr>
          <w:rFonts w:ascii="Times New Roman" w:hAnsi="Times New Roman"/>
          <w:lang w:val="en-GB"/>
        </w:rPr>
        <w:t xml:space="preserve">5. Increased herbivory – </w:t>
      </w:r>
      <w:commentRangeStart w:id="21"/>
      <w:r>
        <w:rPr>
          <w:rFonts w:ascii="Times New Roman" w:hAnsi="Times New Roman"/>
          <w:lang w:val="en-GB"/>
        </w:rPr>
        <w:t xml:space="preserve">moderate </w:t>
      </w:r>
      <w:r>
        <w:rPr>
          <w:rFonts w:ascii="Times New Roman" w:hAnsi="Times New Roman"/>
          <w:lang w:val="en-GB"/>
        </w:rPr>
      </w:r>
      <w:commentRangeEnd w:id="21"/>
      <w:r>
        <w:commentReference w:id="21"/>
      </w:r>
      <w:r>
        <w:rPr>
          <w:rFonts w:ascii="Times New Roman" w:hAnsi="Times New Roman"/>
          <w:lang w:val="en-GB"/>
        </w:rPr>
        <w:t xml:space="preserve">(H1).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green"/>
          <w:lang w:val="en-GB"/>
        </w:rPr>
        <w:t xml:space="preserve">Supplementary </w:t>
      </w:r>
      <w:commentRangeStart w:id="22"/>
      <w:r>
        <w:rPr>
          <w:rFonts w:ascii="Times New Roman" w:hAnsi="Times New Roman"/>
          <w:highlight w:val="green"/>
          <w:lang w:val="en-GB"/>
        </w:rPr>
        <w:t>Information</w:t>
      </w:r>
      <w:r>
        <w:rPr>
          <w:rFonts w:ascii="Times New Roman" w:hAnsi="Times New Roman"/>
          <w:highlight w:val="green"/>
          <w:lang w:val="en-GB"/>
        </w:rPr>
      </w:r>
      <w:commentRangeEnd w:id="22"/>
      <w:r>
        <w:commentReference w:id="22"/>
      </w:r>
      <w:r>
        <w:rPr>
          <w:rFonts w:ascii="Times New Roman" w:hAnsi="Times New Roman"/>
          <w:lang w:val="en-GB"/>
        </w:rPr>
        <w:t>) . Every two weeks, 25 weevils per plot were collected in surrounding forest, starved for 24 hours and released into the plot to sustain high population size of weevils. These plots were additionally protected from predators with exclosures (see P), and fenced with insect glue applied on the top of the fence to prevent weevils from dispersing.</w:t>
      </w:r>
    </w:p>
    <w:p>
      <w:pPr>
        <w:pStyle w:val="Tretekstu"/>
        <w:rPr>
          <w:rFonts w:ascii="Times New Roman" w:hAnsi="Times New Roman"/>
          <w:lang w:val="en-GB"/>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retekstu"/>
        <w:rPr/>
      </w:pPr>
      <w:bookmarkStart w:id="10" w:name="sampling"/>
      <w:bookmarkEnd w:id="10"/>
      <w:r>
        <w:rPr>
          <w:rFonts w:ascii="Times New Roman" w:hAnsi="Times New Roman"/>
          <w:i/>
          <w:iCs/>
          <w:lang w:val="en-GB"/>
        </w:rPr>
        <w:t>Sampling</w:t>
      </w:r>
    </w:p>
    <w:p>
      <w:pPr>
        <w:pStyle w:val="Tretekstu"/>
        <w:rPr>
          <w:lang w:val="en-GB"/>
        </w:rPr>
      </w:pPr>
      <w:r>
        <w:rPr>
          <w:rFonts w:ascii="Times New Roman" w:hAnsi="Times New Roman"/>
          <w:lang w:val="en-GB"/>
        </w:rPr>
        <w:t xml:space="preserve">After 12 months of undisturbed growth complete above ground vegetation from all 36 plots was destructively sampled. At each plot all plant species were sorted and identified to species and weighed with  1 g accuracy. During sampling we also counted and measured all the stems with diameter at breast height (DBH) </w:t>
      </w:r>
      <w:r>
        <w:rPr>
          <w:rFonts w:cs="Times New Roman" w:ascii="Times New Roman" w:hAnsi="Times New Roman"/>
          <w:lang w:val="en-GB"/>
        </w:rPr>
        <w:t>≥</w:t>
      </w:r>
      <w:r>
        <w:rPr>
          <w:rFonts w:ascii="Times New Roman" w:hAnsi="Times New Roman"/>
          <w:lang w:val="en-GB"/>
        </w:rPr>
        <w:t xml:space="preserve">1cm. We calculated leaf area by randomly picking leaves from a pool of all available leaves for a given species at a given plot until we filled a  50x50 cm area (“leaf frame”) with leaves that was photographed and processed using ImageJ software (Schneider et al. 2012) to obtain complete leaf area and its estimated loss due to herbivory. The leaf samples were then oven dried, weighted and leaf dry matter content (LDMC) was estimated. We obtained measurements of specific leaf area (SLA) by dividing leaf area by its dry mass. </w:t>
      </w:r>
      <w:commentRangeStart w:id="23"/>
      <w:r>
        <w:rPr>
          <w:rFonts w:ascii="Times New Roman" w:hAnsi="Times New Roman"/>
          <w:lang w:val="en-GB"/>
        </w:rPr>
        <w:t xml:space="preserve">We </w:t>
      </w:r>
      <w:r>
        <w:rPr>
          <w:rFonts w:ascii="Times New Roman" w:hAnsi="Times New Roman"/>
          <w:lang w:val="en-GB"/>
        </w:rPr>
      </w:r>
      <w:commentRangeEnd w:id="23"/>
      <w:r>
        <w:commentReference w:id="23"/>
      </w:r>
      <w:r>
        <w:rPr>
          <w:rFonts w:ascii="Times New Roman" w:hAnsi="Times New Roman"/>
          <w:lang w:val="en-GB"/>
        </w:rPr>
        <w:t>always use community community-weighted means (CWM) for LDMC and SLA values, where each species is weighted by its biomass. Herbivory was expressed as the proportion of the leaf area consumed by herbivores.</w:t>
      </w:r>
    </w:p>
    <w:p>
      <w:pPr>
        <w:pStyle w:val="Tretekstu"/>
        <w:rPr>
          <w:rFonts w:ascii="Times New Roman" w:hAnsi="Times New Roman"/>
          <w:i/>
          <w:i/>
          <w:iCs/>
          <w:lang w:val="en-GB"/>
        </w:rPr>
      </w:pPr>
      <w:r>
        <w:rPr>
          <w:rFonts w:ascii="Times New Roman" w:hAnsi="Times New Roman"/>
          <w:i/>
          <w:iCs/>
          <w:lang w:val="en-GB"/>
        </w:rPr>
        <w:t>Data analysis</w:t>
      </w:r>
    </w:p>
    <w:p>
      <w:pPr>
        <w:pStyle w:val="Tretekstu"/>
        <w:rPr>
          <w:rFonts w:ascii="Times New Roman" w:hAnsi="Times New Roman"/>
          <w:lang w:val="en-GB"/>
        </w:rPr>
      </w:pPr>
      <w:r>
        <w:rPr>
          <w:rFonts w:ascii="Times New Roman" w:hAnsi="Times New Roman"/>
          <w:lang w:val="en-GB"/>
        </w:rPr>
        <w:t xml:space="preserve">We used linear mixed models </w:t>
      </w:r>
      <w:ins w:id="74" w:author="nieznany" w:date="2018-10-09T11:45:00Z">
        <w:r>
          <w:rPr>
            <w:rFonts w:ascii="Times New Roman" w:hAnsi="Times New Roman"/>
            <w:lang w:val="en-GB"/>
          </w:rPr>
          <w:t xml:space="preserve">with block (garden) taken as a random factor, </w:t>
        </w:r>
      </w:ins>
      <w:r>
        <w:rPr>
          <w:rFonts w:ascii="Times New Roman" w:hAnsi="Times New Roman"/>
          <w:lang w:val="en-GB"/>
        </w:rPr>
        <w:t>to compare different community descriptors of our treatment plots to the control</w:t>
      </w:r>
      <w:del w:id="75" w:author="nieznany" w:date="2018-10-09T11:45:00Z">
        <w:r>
          <w:rPr>
            <w:rFonts w:ascii="Times New Roman" w:hAnsi="Times New Roman"/>
            <w:lang w:val="en-GB"/>
          </w:rPr>
          <w:delText xml:space="preserve"> implemented</w:delText>
        </w:r>
      </w:del>
      <w:r>
        <w:rPr>
          <w:rFonts w:ascii="Times New Roman" w:hAnsi="Times New Roman"/>
          <w:lang w:val="en-GB"/>
        </w:rPr>
        <w:t xml:space="preserve"> </w:t>
      </w:r>
      <w:del w:id="76" w:author="nieznany" w:date="2018-10-09T11:40:00Z">
        <w:r>
          <w:rPr>
            <w:rFonts w:ascii="Times New Roman" w:hAnsi="Times New Roman"/>
            <w:lang w:val="en-GB"/>
          </w:rPr>
          <w:delText xml:space="preserve">using </w:delText>
        </w:r>
      </w:del>
      <w:del w:id="77" w:author="nieznany" w:date="2018-10-09T11:40:00Z">
        <w:r>
          <w:rPr>
            <w:rFonts w:ascii="Times New Roman" w:hAnsi="Times New Roman"/>
            <w:i/>
            <w:iCs/>
            <w:lang w:val="en-GB"/>
          </w:rPr>
          <w:delText>lmer</w:delText>
        </w:r>
      </w:del>
      <w:ins w:id="78" w:author="nieznany" w:date="2018-10-09T11:45:00Z">
        <w:r>
          <w:rPr>
            <w:rFonts w:ascii="Times New Roman" w:hAnsi="Times New Roman"/>
            <w:i/>
            <w:iCs/>
            <w:lang w:val="en-GB"/>
          </w:rPr>
          <w:t>We fitted our models</w:t>
        </w:r>
      </w:ins>
      <w:ins w:id="79" w:author="nieznany" w:date="2018-10-09T11:44:00Z">
        <w:r>
          <w:rPr>
            <w:rFonts w:ascii="Times New Roman" w:hAnsi="Times New Roman"/>
            <w:i/>
            <w:iCs/>
            <w:lang w:val="en-GB"/>
          </w:rPr>
          <w:t xml:space="preserve"> in a </w:t>
        </w:r>
      </w:ins>
      <w:ins w:id="80" w:author="nieznany" w:date="2018-10-09T11:40:00Z">
        <w:r>
          <w:rPr>
            <w:rFonts w:ascii="Times New Roman" w:hAnsi="Times New Roman"/>
            <w:i/>
            <w:iCs/>
            <w:lang w:val="en-GB"/>
          </w:rPr>
          <w:t>Bayesian framework</w:t>
        </w:r>
      </w:ins>
      <w:ins w:id="81" w:author="nieznany" w:date="2018-10-09T11:45:00Z">
        <w:r>
          <w:rPr>
            <w:rFonts w:ascii="Times New Roman" w:hAnsi="Times New Roman"/>
            <w:i/>
            <w:iCs/>
            <w:lang w:val="en-GB"/>
          </w:rPr>
          <w:t xml:space="preserve"> </w:t>
        </w:r>
      </w:ins>
      <w:del w:id="82" w:author="nieznany" w:date="2018-10-09T11:45:00Z">
        <w:r>
          <w:rPr>
            <w:rFonts w:ascii="Times New Roman" w:hAnsi="Times New Roman"/>
            <w:i/>
            <w:iCs/>
            <w:lang w:val="en-GB"/>
          </w:rPr>
          <w:delText xml:space="preserve"> </w:delText>
        </w:r>
      </w:del>
      <w:ins w:id="83" w:author="nieznany" w:date="2018-10-09T11:40:00Z">
        <w:r>
          <w:rPr>
            <w:rFonts w:ascii="Times New Roman" w:hAnsi="Times New Roman"/>
            <w:lang w:val="en-GB"/>
          </w:rPr>
          <w:t xml:space="preserve">using </w:t>
        </w:r>
      </w:ins>
      <w:ins w:id="84" w:author="nieznany" w:date="2018-10-09T11:45:00Z">
        <w:r>
          <w:rPr>
            <w:rFonts w:ascii="Times New Roman" w:hAnsi="Times New Roman"/>
            <w:lang w:val="en-GB"/>
          </w:rPr>
          <w:t xml:space="preserve">Hamiltonian Monte Carlo </w:t>
        </w:r>
      </w:ins>
      <w:ins w:id="85" w:author="nieznany" w:date="2018-10-09T11:46:00Z">
        <w:r>
          <w:rPr>
            <w:rFonts w:ascii="Times New Roman" w:hAnsi="Times New Roman"/>
            <w:lang w:val="en-GB"/>
          </w:rPr>
          <w:t>sampler in STAN</w:t>
        </w:r>
      </w:ins>
      <w:del w:id="86" w:author="nieznany" w:date="2018-10-09T11:46:00Z">
        <w:r>
          <w:rPr>
            <w:rFonts w:ascii="Times New Roman" w:hAnsi="Times New Roman"/>
            <w:lang w:val="en-GB"/>
          </w:rPr>
          <w:delText>function</w:delText>
        </w:r>
      </w:del>
      <w:ins w:id="87" w:author="nieznany" w:date="2018-10-09T11:46:00Z">
        <w:r>
          <w:rPr>
            <w:rFonts w:ascii="Times New Roman" w:hAnsi="Times New Roman"/>
            <w:lang w:val="en-GB"/>
          </w:rPr>
          <w:t xml:space="preserve"> implemented in</w:t>
        </w:r>
      </w:ins>
      <w:r>
        <w:rPr>
          <w:rFonts w:ascii="Times New Roman" w:hAnsi="Times New Roman"/>
          <w:lang w:val="en-GB"/>
        </w:rPr>
        <w:t xml:space="preserve"> </w:t>
      </w:r>
      <w:ins w:id="88" w:author="nieznany" w:date="2018-10-09T11:40:00Z">
        <w:r>
          <w:rPr>
            <w:rFonts w:ascii="Times New Roman" w:hAnsi="Times New Roman"/>
            <w:lang w:val="en-GB"/>
          </w:rPr>
          <w:t xml:space="preserve">brm </w:t>
        </w:r>
      </w:ins>
      <w:ins w:id="89" w:author="nieznany" w:date="2018-10-09T11:46:00Z">
        <w:r>
          <w:rPr>
            <w:rFonts w:ascii="Times New Roman" w:hAnsi="Times New Roman"/>
            <w:lang w:val="en-GB"/>
          </w:rPr>
          <w:t xml:space="preserve">function </w:t>
        </w:r>
      </w:ins>
      <w:r>
        <w:rPr>
          <w:rFonts w:ascii="Times New Roman" w:hAnsi="Times New Roman"/>
          <w:lang w:val="en-GB"/>
        </w:rPr>
        <w:t xml:space="preserve">from </w:t>
      </w:r>
      <w:del w:id="90" w:author="nieznany" w:date="2018-10-09T11:40:00Z">
        <w:r>
          <w:rPr>
            <w:rFonts w:ascii="Times New Roman" w:hAnsi="Times New Roman"/>
            <w:i/>
            <w:iCs/>
            <w:lang w:val="en-GB"/>
          </w:rPr>
          <w:delText>lme4</w:delText>
        </w:r>
      </w:del>
      <w:ins w:id="91" w:author="nieznany" w:date="2018-10-09T11:40:00Z">
        <w:r>
          <w:rPr>
            <w:rFonts w:ascii="Times New Roman" w:hAnsi="Times New Roman"/>
            <w:i/>
            <w:iCs/>
            <w:lang w:val="en-GB"/>
          </w:rPr>
          <w:t>brms</w:t>
        </w:r>
      </w:ins>
      <w:r>
        <w:rPr>
          <w:rFonts w:ascii="Times New Roman" w:hAnsi="Times New Roman"/>
          <w:lang w:val="en-GB"/>
        </w:rPr>
        <w:t xml:space="preserve"> package (</w:t>
      </w:r>
      <w:ins w:id="92" w:author="nieznany" w:date="2018-10-09T11:42:00Z">
        <w:r>
          <w:rPr>
            <w:rFonts w:ascii="Times New Roman" w:hAnsi="Times New Roman"/>
            <w:lang w:val="en-GB"/>
          </w:rPr>
          <w:t>B</w:t>
        </w:r>
      </w:ins>
      <w:ins w:id="93" w:author="nieznany" w:date="2018-10-09T11:42:00Z">
        <w:r>
          <w:rPr>
            <w:rFonts w:eastAsia="SimSun" w:cs="Arial" w:ascii="Times New Roman" w:hAnsi="Times New Roman"/>
            <w:lang w:val="en-GB"/>
          </w:rPr>
          <w:t>ü</w:t>
        </w:r>
      </w:ins>
      <w:ins w:id="94" w:author="nieznany" w:date="2018-10-09T11:42:00Z">
        <w:r>
          <w:rPr>
            <w:rFonts w:ascii="Times New Roman" w:hAnsi="Times New Roman"/>
            <w:lang w:val="en-GB"/>
          </w:rPr>
          <w:t>rkner 2017</w:t>
        </w:r>
      </w:ins>
      <w:del w:id="95" w:author="nieznany" w:date="2018-10-09T11:40:00Z">
        <w:r>
          <w:rPr>
            <w:rFonts w:ascii="Times New Roman" w:hAnsi="Times New Roman"/>
            <w:lang w:val="en-GB"/>
          </w:rPr>
          <w:delText>Bates et al. 2015</w:delText>
        </w:r>
      </w:del>
      <w:r>
        <w:rPr>
          <w:rFonts w:ascii="Times New Roman" w:hAnsi="Times New Roman"/>
          <w:lang w:val="en-GB"/>
        </w:rPr>
        <w:t>) in R (R Development Team</w:t>
      </w:r>
      <w:ins w:id="96" w:author="nieznany" w:date="2018-10-09T11:43:00Z">
        <w:r>
          <w:rPr>
            <w:rFonts w:ascii="Times New Roman" w:hAnsi="Times New Roman"/>
            <w:lang w:val="en-GB"/>
          </w:rPr>
          <w:t>,</w:t>
        </w:r>
      </w:ins>
      <w:r>
        <w:rPr>
          <w:rFonts w:ascii="Times New Roman" w:hAnsi="Times New Roman"/>
          <w:lang w:val="en-GB"/>
        </w:rPr>
        <w:t xml:space="preserve"> 2016)</w:t>
      </w:r>
      <w:ins w:id="97" w:author="nieznany" w:date="2018-10-09T11:44:00Z">
        <w:r>
          <w:rPr>
            <w:rFonts w:ascii="Times New Roman" w:hAnsi="Times New Roman"/>
            <w:lang w:val="en-GB"/>
          </w:rPr>
          <w:t>.</w:t>
        </w:r>
      </w:ins>
      <w:del w:id="98" w:author="nieznany" w:date="2018-10-09T11:44:00Z">
        <w:r>
          <w:rPr>
            <w:rFonts w:ascii="Times New Roman" w:hAnsi="Times New Roman"/>
            <w:lang w:val="en-GB"/>
          </w:rPr>
          <w:delText>,</w:delText>
        </w:r>
      </w:del>
      <w:r>
        <w:rPr>
          <w:rFonts w:ascii="Times New Roman" w:hAnsi="Times New Roman"/>
          <w:lang w:val="en-GB"/>
        </w:rPr>
        <w:t xml:space="preserve"> </w:t>
      </w:r>
      <w:del w:id="99" w:author="nieznany" w:date="2018-10-09T11:44:00Z">
        <w:r>
          <w:rPr>
            <w:rFonts w:ascii="Times New Roman" w:hAnsi="Times New Roman"/>
            <w:lang w:val="en-GB"/>
          </w:rPr>
          <w:delText>with block (garden) taken as a random variable.</w:delText>
        </w:r>
      </w:del>
      <w:ins w:id="100" w:author="nieznany" w:date="2018-10-09T11:47:00Z">
        <w:r>
          <w:rPr>
            <w:rFonts w:ascii="Times New Roman" w:hAnsi="Times New Roman"/>
            <w:lang w:val="en-GB"/>
          </w:rPr>
          <w:t>We performed additional post-hoc comparisons using the posterior distributions using 2.5% and 97.5%</w:t>
        </w:r>
      </w:ins>
      <w:r>
        <w:rPr>
          <w:rFonts w:ascii="Times New Roman" w:hAnsi="Times New Roman"/>
          <w:lang w:val="en-GB"/>
        </w:rPr>
        <w:t xml:space="preserve"> </w:t>
      </w:r>
      <w:ins w:id="101" w:author="nieznany" w:date="2018-10-09T11:47:00Z">
        <w:r>
          <w:rPr>
            <w:rFonts w:ascii="Times New Roman" w:hAnsi="Times New Roman"/>
            <w:lang w:val="en-GB"/>
          </w:rPr>
          <w:t xml:space="preserve">quantiles. </w:t>
        </w:r>
      </w:ins>
      <w:ins w:id="102" w:author="nieznany" w:date="2018-10-09T11:48:00Z">
        <w:r>
          <w:rPr>
            <w:rFonts w:ascii="Times New Roman" w:hAnsi="Times New Roman"/>
            <w:lang w:val="en-GB"/>
          </w:rPr>
          <w:t xml:space="preserve">We reported </w:t>
        </w:r>
      </w:ins>
      <w:ins w:id="103" w:author="nieznany" w:date="2018-10-09T11:48:00Z">
        <w:r>
          <w:rPr>
            <w:rFonts w:eastAsia="SimSun" w:cs="Arial" w:ascii="Times New Roman" w:hAnsi="Times New Roman"/>
            <w:color w:val="00000A"/>
            <w:sz w:val="24"/>
            <w:szCs w:val="24"/>
            <w:lang w:val="en-GB" w:eastAsia="zh-CN" w:bidi="hi-IN"/>
          </w:rPr>
          <w:t>(…</w:t>
        </w:r>
      </w:ins>
      <w:ins w:id="104" w:author="nieznany" w:date="2018-10-09T11:48:00Z">
        <w:r>
          <w:rPr>
            <w:rFonts w:ascii="Times New Roman" w:hAnsi="Times New Roman"/>
            <w:lang w:val="en-GB"/>
          </w:rPr>
          <w:t xml:space="preserve"> </w:t>
        </w:r>
      </w:ins>
      <w:ins w:id="105" w:author="nieznany" w:date="2018-10-09T11:48:00Z">
        <w:r>
          <w:rPr>
            <w:rFonts w:eastAsia="SimSun" w:cs="Arial" w:ascii="Times New Roman" w:hAnsi="Times New Roman"/>
            <w:color w:val="00000A"/>
            <w:sz w:val="24"/>
            <w:szCs w:val="24"/>
            <w:lang w:val="en-GB" w:eastAsia="zh-CN" w:bidi="hi-IN"/>
          </w:rPr>
          <w:t>I</w:t>
        </w:r>
      </w:ins>
      <w:ins w:id="106" w:author="nieznany" w:date="2018-10-09T11:48:00Z">
        <w:r>
          <w:rPr>
            <w:rFonts w:ascii="Times New Roman" w:hAnsi="Times New Roman"/>
            <w:lang w:val="en-GB"/>
          </w:rPr>
          <w:t xml:space="preserve"> need to decide </w:t>
        </w:r>
      </w:ins>
      <w:ins w:id="107" w:author="nieznany" w:date="2018-10-09T11:48:00Z">
        <w:r>
          <w:rPr>
            <w:rFonts w:eastAsia="SimSun" w:cs="Arial" w:ascii="Times New Roman" w:hAnsi="Times New Roman"/>
            <w:color w:val="00000A"/>
            <w:sz w:val="24"/>
            <w:szCs w:val="24"/>
            <w:lang w:val="en-GB" w:eastAsia="zh-CN" w:bidi="hi-IN"/>
          </w:rPr>
          <w:t>what…</w:t>
        </w:r>
      </w:ins>
      <w:ins w:id="108" w:author="nieznany" w:date="2018-10-09T11:48:00Z">
        <w:r>
          <w:rPr>
            <w:rFonts w:ascii="Times New Roman" w:hAnsi="Times New Roman"/>
            <w:lang w:val="en-GB"/>
          </w:rPr>
          <w:t xml:space="preserve"> R2, AIC, explained deviance). </w:t>
        </w:r>
      </w:ins>
      <w:r>
        <w:rPr>
          <w:rFonts w:ascii="Times New Roman" w:hAnsi="Times New Roman"/>
          <w:lang w:val="en-GB"/>
        </w:rPr>
        <w:t xml:space="preserve">Values of herbivory and LDMC were logit transformed, and SLA log transformed prior to the analyses to obtain Gaussian error distributions. </w:t>
      </w:r>
      <w:del w:id="109" w:author="nieznany" w:date="2018-10-09T11:44:00Z">
        <w:r>
          <w:rPr>
            <w:rFonts w:ascii="Times New Roman" w:hAnsi="Times New Roman"/>
            <w:lang w:val="en-GB"/>
          </w:rPr>
          <w:delText>Because of our simple and balanced design with a-priori defined comparisons of each experimental treatment with the control plot we only used t-values (</w:delText>
        </w:r>
      </w:del>
      <w:del w:id="110" w:author="nieznany" w:date="2018-10-09T11:44:00Z">
        <w:r>
          <w:rPr>
            <w:rFonts w:ascii="Times New Roman" w:hAnsi="Times New Roman"/>
            <w:color w:val="000000"/>
            <w:lang w:val="en-GB"/>
          </w:rPr>
          <w:delText>the Wald statistics given by the ratio of the estimated coefficient to its estimated asymptotic standard error</w:delText>
        </w:r>
      </w:del>
      <w:del w:id="111" w:author="nieznany" w:date="2018-10-09T11:44:00Z">
        <w:r>
          <w:rPr>
            <w:rFonts w:ascii="Times New Roman" w:hAnsi="Times New Roman"/>
            <w:lang w:val="en-GB"/>
          </w:rPr>
          <w:delText xml:space="preserve">) and p-values for parameters provided by the </w:delText>
        </w:r>
      </w:del>
      <w:del w:id="112" w:author="nieznany" w:date="2018-10-09T11:44:00Z">
        <w:r>
          <w:rPr>
            <w:rFonts w:ascii="Times New Roman" w:hAnsi="Times New Roman"/>
            <w:i/>
            <w:iCs/>
            <w:lang w:val="en-GB"/>
          </w:rPr>
          <w:delText>lmerTest</w:delText>
        </w:r>
      </w:del>
      <w:del w:id="113" w:author="nieznany" w:date="2018-10-09T11:44:00Z">
        <w:r>
          <w:rPr>
            <w:rFonts w:ascii="Times New Roman" w:hAnsi="Times New Roman"/>
            <w:lang w:val="en-GB"/>
          </w:rPr>
          <w:delText xml:space="preserve"> package (Kuznetsova et al. 2016) to evaluate statistical significance. We fitted our models with REML and to obtain degrees of freedom for t-statistics we used </w:delText>
        </w:r>
      </w:del>
      <w:del w:id="114" w:author="nieznany" w:date="2018-10-09T11:44:00Z">
        <w:bookmarkStart w:id="11" w:name="rstudio_console_output51111"/>
        <w:bookmarkEnd w:id="11"/>
        <w:r>
          <w:rPr>
            <w:rFonts w:ascii="Times New Roman" w:hAnsi="Times New Roman"/>
            <w:lang w:val="en-GB"/>
          </w:rPr>
          <w:delText xml:space="preserve">Satterthwaite approximations, as these produce acceptable error rates for small sample sizes (Luke 2017). </w:delText>
        </w:r>
      </w:del>
      <w:r>
        <w:rPr>
          <w:rFonts w:ascii="Times New Roman" w:hAnsi="Times New Roman"/>
          <w:lang w:val="en-GB"/>
        </w:rPr>
        <w:t xml:space="preserve">In case of number of species and number of stems per plot residuals were modeled using Poisson distrubution, where we also tested for overdispersion in residuals. </w:t>
      </w:r>
      <w:del w:id="115" w:author="nieznany" w:date="2018-10-09T11:44:00Z">
        <w:r>
          <w:rPr>
            <w:rFonts w:ascii="Times New Roman" w:hAnsi="Times New Roman"/>
            <w:lang w:val="en-GB"/>
          </w:rPr>
          <w:delText xml:space="preserve">These mixed models were fitted by maximum likelihood (Laplace Approximation) as implemented in function </w:delText>
        </w:r>
      </w:del>
      <w:del w:id="116" w:author="nieznany" w:date="2018-10-09T11:44:00Z">
        <w:r>
          <w:rPr>
            <w:rFonts w:ascii="Times New Roman" w:hAnsi="Times New Roman"/>
            <w:i/>
            <w:iCs/>
            <w:lang w:val="en-GB"/>
          </w:rPr>
          <w:delText>glmer</w:delText>
        </w:r>
      </w:del>
      <w:del w:id="117" w:author="nieznany" w:date="2018-10-09T11:44:00Z">
        <w:r>
          <w:rPr>
            <w:rFonts w:ascii="Times New Roman" w:hAnsi="Times New Roman"/>
            <w:lang w:val="en-GB"/>
          </w:rPr>
          <w:delText>.</w:delText>
        </w:r>
      </w:del>
    </w:p>
    <w:p>
      <w:pPr>
        <w:pStyle w:val="Tretekstu"/>
        <w:rPr>
          <w:lang w:val="en-GB"/>
        </w:rPr>
      </w:pPr>
      <w:r>
        <w:rPr>
          <w:rFonts w:ascii="Times New Roman" w:hAnsi="Times New Roman"/>
          <w:lang w:val="en-GB"/>
        </w:rPr>
        <w:t xml:space="preserve">To test if our treatments significantly affected community composition we used RDA ordination, conditioned on block implemented in vegan package (Oksanen et al. 2016). Significance of differences were assessed by permutation tests (999 randomizations) preserving the random structure of blocks determined by the experimental design. Because of differences in local abundances of species between locations we standardized plant composition samples by total abundance within the plot. </w:t>
      </w:r>
    </w:p>
    <w:p>
      <w:pPr>
        <w:pStyle w:val="Tretekstu"/>
        <w:rPr/>
      </w:pPr>
      <w:r>
        <w:rPr>
          <w:rFonts w:ascii="Times New Roman" w:hAnsi="Times New Roman"/>
          <w:lang w:val="en-GB"/>
        </w:rPr>
        <w:t xml:space="preserve">To determine if the relative importance of random and deterministic processes during community assembly was affected by our treatments we used null model approach proposed by Chase et al. (2011), initially modified by Stegen et al. (2013) and further by Alberti et al. (2017) to account for species abundance. In our case we adapted this procedure to species’ biomass instead of number of individuals. We also modified previous approaches by constraining for each randomization our dataset only to control plots and one treatment plot, so that experimental communities (30 plots vs 6 control plots) would not be over-represented in the randomization procedure. Therefore, in each procedure we subsetted full community dataset to 12 plots (six control plots and six treatment plots) for each of the five different comparisons between control plot and experimental treatments. For any given pair of plots both plant communities were randomly assembled using following constraints: </w:t>
      </w:r>
      <w:r>
        <w:rPr>
          <w:rFonts w:ascii="Times New Roman" w:hAnsi="Times New Roman"/>
          <w:b/>
          <w:bCs/>
          <w:lang w:val="en-GB"/>
          <w:rPrChange w:id="0" w:author="nieznany" w:date="2018-10-12T08:53:00Z"/>
        </w:rPr>
        <w:t>(1) For a given plot the number of species and total biomass in randomly assembled community war restricted to the observed (empirical) ones. (2) Probability of sampling given species was calculated based on occurence frequencies in all plots (sum of ocurrences within a plot across all 12 plots for a given pair of control and treatment blocks) for a given pair of treatments.  To randomly assembly a community instead of individuals we were sampling units of biomass equal to 1g, the lowest biomass measured in our plots</w:t>
      </w:r>
      <w:r>
        <w:rPr>
          <w:rFonts w:ascii="Times New Roman" w:hAnsi="Times New Roman"/>
          <w:b/>
          <w:bCs/>
          <w:lang w:val="en-GB"/>
        </w:rPr>
        <w:commentReference w:id="24"/>
      </w:r>
      <w:r>
        <w:rPr>
          <w:rFonts w:ascii="Times New Roman" w:hAnsi="Times New Roman"/>
          <w:b/>
          <w:bCs/>
          <w:lang w:val="en-GB"/>
          <w:rPrChange w:id="0" w:author="nieznany" w:date="2018-10-12T08:53:00Z"/>
        </w:rPr>
        <w:t>. (3) Cumulative biomass for a given plot was set to be equal to the empirical biomass collected from that plot and (4) the probability of increasing biomass of a given species in a community by one unit was proportional to the relative biomass of that speciess accros all 12 plots for a given control and treatment combination. For each pair of plots random assembly process</w:t>
      </w:r>
      <w:r>
        <w:rPr>
          <w:rFonts w:ascii="Times New Roman" w:hAnsi="Times New Roman"/>
          <w:b/>
          <w:bCs/>
          <w:color w:val="222222"/>
          <w:lang w:val="en-GB"/>
          <w:rPrChange w:id="0" w:author="nieznany" w:date="2018-10-12T08:53:00Z"/>
        </w:rPr>
        <w:t xml:space="preserve"> was reapeated 999 times and at each randomization </w:t>
      </w:r>
      <w:commentRangeStart w:id="25"/>
      <w:r>
        <w:rPr>
          <w:rFonts w:ascii="Times New Roman" w:hAnsi="Times New Roman"/>
          <w:b/>
          <w:bCs/>
          <w:color w:val="222222"/>
          <w:highlight w:val="yellow"/>
          <w:lang w:val="en-GB"/>
          <w:rPrChange w:id="0" w:author="nieznany" w:date="2018-10-12T08:53:00Z"/>
        </w:rPr>
        <w:t>Bray-Curtis (BC) dissimilarity</w:t>
      </w:r>
      <w:r>
        <w:rPr>
          <w:rFonts w:ascii="Times New Roman" w:hAnsi="Times New Roman"/>
          <w:b/>
          <w:bCs/>
          <w:color w:val="222222"/>
          <w:highlight w:val="yellow"/>
          <w:lang w:val="en-GB"/>
        </w:rPr>
      </w:r>
      <w:commentRangeEnd w:id="25"/>
      <w:r>
        <w:commentReference w:id="25"/>
      </w:r>
      <w:r>
        <w:rPr>
          <w:rFonts w:ascii="Times New Roman" w:hAnsi="Times New Roman"/>
          <w:b/>
          <w:bCs/>
          <w:color w:val="222222"/>
          <w:lang w:val="en-GB"/>
          <w:rPrChange w:id="0" w:author="nieznany" w:date="2018-10-12T08:53:00Z"/>
        </w:rPr>
        <w:t xml:space="preserve"> of randomized communities was calculated to quantify compositional turnover. These randomized BC values were then compared to the empirically observed dissimilarity values for a given pair of plots. Next we calculated the proportion of iterations, where the BC index was smaller or equal to its empirical value. To obtain Raup–Crick index (Chase et al. 2011) we subtracted 0.5 from that proportion and divided this difference by two, so that it ranges from a negative one to one. </w:t>
      </w:r>
      <w:r>
        <w:rPr>
          <w:rFonts w:ascii="Times New Roman" w:hAnsi="Times New Roman"/>
          <w:color w:val="222222"/>
          <w:lang w:val="en-GB"/>
        </w:rPr>
        <w:t>This index has a useful interpretation as it indicates whether a pair of plots is less similar, or as similar as the community composition expected by chance. It therefore can be used to measures importance of deterministic processes in community assembly process and values close to negative one show that community is assembled in a deterministic and convergent fas</w:t>
      </w:r>
      <w:ins w:id="123" w:author="nieznany" w:date="2018-09-25T14:43:00Z">
        <w:r>
          <w:rPr>
            <w:rFonts w:ascii="Times New Roman" w:hAnsi="Times New Roman"/>
            <w:color w:val="222222"/>
            <w:lang w:val="en-GB"/>
          </w:rPr>
          <w:t>s</w:t>
        </w:r>
      </w:ins>
      <w:r>
        <w:rPr>
          <w:rFonts w:ascii="Times New Roman" w:hAnsi="Times New Roman"/>
          <w:color w:val="222222"/>
          <w:lang w:val="en-GB"/>
        </w:rPr>
        <w:t xml:space="preserve">ion, whereas values of RC close to 1 are driven also by deterministic but divergent processes. By following procedure developed in Alberti et al. (2017), we tested if treatments had an effect on community assembly process using linear mixed models. We setan average Raup-Crick value for any comparison of that plot with all the other plots of the same treatment to be the response (five comparisons for each replicated treatment, i.e.: 1 vs. 2, 1vs 3, 1 vs. 4, 1 vs. 5, 1 vs. 6). We used treatment as a fixed effect, block as a random effect and performed our analysis using </w:t>
      </w:r>
      <w:r>
        <w:rPr>
          <w:rFonts w:ascii="Times New Roman" w:hAnsi="Times New Roman"/>
          <w:i/>
          <w:iCs/>
          <w:color w:val="222222"/>
          <w:lang w:val="en-GB"/>
        </w:rPr>
        <w:t>lmer</w:t>
      </w:r>
      <w:r>
        <w:rPr>
          <w:rFonts w:ascii="Times New Roman" w:hAnsi="Times New Roman"/>
          <w:color w:val="222222"/>
          <w:lang w:val="en-GB"/>
        </w:rPr>
        <w:t xml:space="preserve"> function as described above and we used likelihood ratios to test the significant differences between the control and treatment plots.</w:t>
      </w:r>
    </w:p>
    <w:p>
      <w:pPr>
        <w:pStyle w:val="Tretekstu"/>
        <w:rPr>
          <w:lang w:val="en-GB"/>
        </w:rPr>
      </w:pPr>
      <w:commentRangeStart w:id="26"/>
      <w:r>
        <w:rPr>
          <w:rFonts w:ascii="Times New Roman" w:hAnsi="Times New Roman"/>
          <w:b/>
          <w:bCs/>
          <w:color w:val="222222"/>
          <w:lang w:val="en-GB"/>
        </w:rPr>
        <w:t>R</w:t>
      </w:r>
      <w:r>
        <w:rPr>
          <w:rFonts w:ascii="Times New Roman" w:hAnsi="Times New Roman"/>
          <w:b/>
          <w:bCs/>
          <w:lang w:val="en-GB"/>
        </w:rPr>
        <w:t>esults</w:t>
      </w:r>
      <w:commentRangeEnd w:id="26"/>
      <w:r>
        <w:commentReference w:id="26"/>
      </w:r>
      <w:r>
        <w:rPr>
          <w:rFonts w:ascii="Times New Roman" w:hAnsi="Times New Roman"/>
          <w:b/>
          <w:bCs/>
          <w:lang w:val="en-GB"/>
        </w:rPr>
      </w:r>
    </w:p>
    <w:p>
      <w:pPr>
        <w:pStyle w:val="Tretekstu"/>
        <w:rPr>
          <w:rFonts w:ascii="Times New Roman" w:hAnsi="Times New Roman"/>
          <w:lang w:val="en-GB"/>
        </w:rPr>
      </w:pPr>
      <w:r>
        <w:rPr>
          <w:rFonts w:ascii="Times New Roman" w:hAnsi="Times New Roman"/>
          <w:lang w:val="en-GB"/>
        </w:rPr>
        <w:t xml:space="preserve">After one year of regrowth, the vegetation across all experimental plots comprised 96 plant species (Table S1), including 40 woody </w:t>
      </w:r>
      <w:commentRangeStart w:id="27"/>
      <w:r>
        <w:rPr>
          <w:rFonts w:ascii="Times New Roman" w:hAnsi="Times New Roman"/>
          <w:lang w:val="en-GB"/>
        </w:rPr>
        <w:t>species</w:t>
      </w:r>
      <w:r>
        <w:rPr>
          <w:rFonts w:ascii="Times New Roman" w:hAnsi="Times New Roman"/>
          <w:lang w:val="en-GB"/>
        </w:rPr>
      </w:r>
      <w:commentRangeEnd w:id="27"/>
      <w:r>
        <w:commentReference w:id="27"/>
      </w:r>
      <w:r>
        <w:rPr>
          <w:rFonts w:ascii="Times New Roman" w:hAnsi="Times New Roman"/>
          <w:lang w:val="en-GB"/>
        </w:rPr>
        <w:t xml:space="preserve">. Individual blocks differed in their plant composition. Average (min-max) Bray-Curtis </w:t>
      </w:r>
      <w:commentRangeStart w:id="28"/>
      <w:r>
        <w:rPr>
          <w:rFonts w:ascii="Times New Roman" w:hAnsi="Times New Roman"/>
          <w:lang w:val="en-GB"/>
        </w:rPr>
        <w:t xml:space="preserve">dissimilarity </w:t>
      </w:r>
      <w:r>
        <w:rPr>
          <w:rFonts w:ascii="Times New Roman" w:hAnsi="Times New Roman"/>
          <w:lang w:val="en-GB"/>
        </w:rPr>
      </w:r>
      <w:commentRangeEnd w:id="28"/>
      <w:r>
        <w:commentReference w:id="28"/>
      </w:r>
      <w:r>
        <w:rPr>
          <w:rFonts w:ascii="Times New Roman" w:hAnsi="Times New Roman"/>
          <w:lang w:val="en-GB"/>
        </w:rPr>
        <w:commentReference w:id="29"/>
      </w:r>
      <w:r>
        <w:rPr>
          <w:rFonts w:ascii="Times New Roman" w:hAnsi="Times New Roman"/>
          <w:lang w:val="en-GB"/>
        </w:rPr>
        <w:t>between control plots was 0.52 (</w:t>
      </w:r>
      <w:r>
        <w:rPr>
          <w:rFonts w:ascii="Times New Roman" w:hAnsi="Times New Roman"/>
          <w:highlight w:val="green"/>
          <w:lang w:val="en-GB"/>
        </w:rPr>
        <w:t>min-max</w:t>
      </w:r>
      <w:r>
        <w:rPr>
          <w:rFonts w:ascii="Times New Roman" w:hAnsi="Times New Roman"/>
          <w:lang w:val="en-GB"/>
        </w:rPr>
        <w:t>) for the whole above-ground community and 0.45 for the woody species communities. One plot treated with insecticide was an outlier overgrown b</w:t>
      </w:r>
      <w:bookmarkStart w:id="12" w:name="rstudio_console_output6"/>
      <w:bookmarkEnd w:id="12"/>
      <w:r>
        <w:rPr>
          <w:rFonts w:ascii="Times New Roman" w:hAnsi="Times New Roman"/>
          <w:lang w:val="en-GB"/>
        </w:rPr>
        <w:t xml:space="preserve">y a vine </w:t>
      </w:r>
      <w:r>
        <w:rPr>
          <w:rFonts w:ascii="Times New Roman" w:hAnsi="Times New Roman"/>
          <w:i/>
          <w:iCs/>
          <w:lang w:val="en-GB"/>
        </w:rPr>
        <w:t>Calopogonium mucunoides</w:t>
      </w:r>
      <w:r>
        <w:rPr>
          <w:rFonts w:ascii="Times New Roman" w:hAnsi="Times New Roman"/>
          <w:lang w:val="en-GB"/>
        </w:rPr>
        <w:t xml:space="preserve"> Desv. (72% of the total biomass of the plot). This plot was removed from the analyses (but we not where the results would change if included)</w:t>
      </w:r>
      <w:r>
        <w:rPr>
          <w:rFonts w:ascii="Times New Roman" w:hAnsi="Times New Roman"/>
          <w:i/>
          <w:iCs/>
          <w:lang w:val="en-GB"/>
        </w:rPr>
        <w:t>.</w:t>
      </w:r>
      <w:r>
        <w:rPr>
          <w:rFonts w:ascii="Times New Roman" w:hAnsi="Times New Roman"/>
          <w:lang w:val="en-GB"/>
        </w:rPr>
        <w:t xml:space="preserve"> </w:t>
      </w:r>
    </w:p>
    <w:p>
      <w:pPr>
        <w:pStyle w:val="Tretekstu"/>
        <w:rPr>
          <w:lang w:val="en-GB"/>
        </w:rPr>
      </w:pPr>
      <w:r>
        <w:rPr>
          <w:rFonts w:ascii="Times New Roman" w:hAnsi="Times New Roman"/>
          <w:lang w:val="en-GB"/>
        </w:rPr>
        <w:t xml:space="preserve">The  effects of individual treatments often changed between all vegetation and woody plant (Table 1). Thefungicide treatment (F) decreased stem density of woody plants (z-value = -5.202, P  &lt; 0.001) and showed a marginally significant tendency to decrease species richness of woody plant species </w:t>
      </w:r>
      <w:r>
        <w:rPr>
          <w:rFonts w:ascii="Times New Roman" w:hAnsi="Times New Roman"/>
          <w:lang w:val="en-GB"/>
        </w:rPr>
        <w:commentReference w:id="30"/>
      </w:r>
      <w:r>
        <w:rPr>
          <w:rFonts w:ascii="Times New Roman" w:hAnsi="Times New Roman"/>
          <w:lang w:val="en-GB"/>
        </w:rPr>
        <w:commentReference w:id="31"/>
      </w:r>
      <w:r>
        <w:rPr>
          <w:rFonts w:ascii="Times New Roman" w:hAnsi="Times New Roman"/>
          <w:lang w:val="en-GB"/>
        </w:rPr>
        <w:t>(z-value = -1.701, P = 0.089). Insecticide (I) treated plots had lower number of species per plot (T = -2.046, P = 0.041) and lower diversity measured by Shannon’s H’ (T value = -2.543, P = 0.018) in the whole plant community. For the tree communities the same patterns for species richness and diversity were visible, but only marginally significant (P = 0.089 and  0.062 respectively). Lower average evenness for the whole community was only marginally significant (T value = -2.002, P = 0.056) and there was no strong evidence for the same effect in the woody plant community. The plots protected from predators (P) had a lower number of stems (Z value = -3.398, P = 0.001) and there was some, marginally significant, evidence for higher evenness (T value = 1.841, P = 0.078) for woody plants communities. Low herbivory increase (H1) caused marginally significant decrease in diversity (T value = -1.923, P = 0.066) and evenness (T value = -1.829, P = 0.079) for the whole community. High herbivory increase (H2) was the only treatment to decrease the plant biomass both in the whole community and the woody plants (T value = -3.389, P = 0.002 and T value = -3.077, P = 0.005 respectively). Herbivores at the high abundance also significantly reduced the number of stems per plot (T value = -6.707, P &lt; 0.001).</w:t>
      </w:r>
    </w:p>
    <w:p>
      <w:pPr>
        <w:pStyle w:val="Tretekstu"/>
        <w:rPr>
          <w:lang w:val="en-GB"/>
        </w:rPr>
      </w:pPr>
      <w:r>
        <w:rPr>
          <w:rFonts w:ascii="Times New Roman" w:hAnsi="Times New Roman"/>
          <w:lang w:val="en-GB"/>
        </w:rPr>
        <w:t>The insecticide treatment (I) altered the species composition of the entire vegetation and the woody plant community (Fig 2., permutation test, F=2.828, P = 0.011 and F = 2.892, P = 0.023 respectively). High herbivory pressure (H2) had an effect opposite to the insecticide treatment and was marginally significant only for the full community (F = 2.017, P = 0.052).</w:t>
      </w:r>
      <w:commentRangeStart w:id="32"/>
      <w:r>
        <w:rPr>
          <w:rFonts w:ascii="Times New Roman" w:hAnsi="Times New Roman"/>
          <w:lang w:val="en-GB"/>
        </w:rPr>
        <w:t xml:space="preserve"> </w:t>
      </w:r>
      <w:r>
        <w:rPr>
          <w:rFonts w:ascii="Times New Roman" w:hAnsi="Times New Roman"/>
          <w:lang w:val="en-GB"/>
        </w:rPr>
      </w:r>
      <w:commentRangeEnd w:id="32"/>
      <w:r>
        <w:commentReference w:id="32"/>
      </w:r>
      <w:r>
        <w:rPr>
          <w:rFonts w:ascii="Times New Roman" w:hAnsi="Times New Roman"/>
          <w:lang w:val="en-GB"/>
        </w:rPr>
        <w:t xml:space="preserve">Differences in the community composition were driven by only a few species of woody plants, measured as their partial contribution to the total variance. These were: </w:t>
      </w:r>
      <w:r>
        <w:rPr>
          <w:rFonts w:ascii="Times New Roman" w:hAnsi="Times New Roman"/>
          <w:i/>
          <w:iCs/>
          <w:lang w:val="en-GB"/>
        </w:rPr>
        <w:t xml:space="preserve">Melochia sp. 1 </w:t>
      </w:r>
      <w:r>
        <w:rPr>
          <w:rFonts w:ascii="Times New Roman" w:hAnsi="Times New Roman"/>
          <w:lang w:val="en-GB"/>
        </w:rPr>
        <w:t>(6% the whole community, 7.3% only for woody plants)</w:t>
      </w:r>
      <w:r>
        <w:rPr>
          <w:rFonts w:ascii="Times New Roman" w:hAnsi="Times New Roman"/>
          <w:i/>
          <w:iCs/>
          <w:lang w:val="en-GB"/>
        </w:rPr>
        <w:t xml:space="preserve"> </w:t>
      </w:r>
      <w:r>
        <w:rPr>
          <w:rFonts w:ascii="Times New Roman" w:hAnsi="Times New Roman"/>
          <w:lang w:val="en-GB"/>
        </w:rPr>
        <w:t xml:space="preserve">showing strong preference to the moderately increased herbivory treatment; </w:t>
      </w:r>
      <w:r>
        <w:rPr>
          <w:rFonts w:ascii="Times New Roman" w:hAnsi="Times New Roman"/>
          <w:i/>
          <w:iCs/>
          <w:lang w:val="en-GB"/>
        </w:rPr>
        <w:t xml:space="preserve">Pipturus argenteus </w:t>
      </w:r>
      <w:r>
        <w:rPr>
          <w:rFonts w:ascii="Times New Roman" w:hAnsi="Times New Roman"/>
          <w:lang w:val="en-GB"/>
        </w:rPr>
        <w:t>(G.Forster) Wedd (4.5% and 6.3%) was</w:t>
      </w:r>
      <w:r>
        <w:rPr>
          <w:rFonts w:ascii="Times New Roman" w:hAnsi="Times New Roman"/>
          <w:i/>
          <w:iCs/>
          <w:lang w:val="en-GB"/>
        </w:rPr>
        <w:t xml:space="preserve"> </w:t>
      </w:r>
      <w:r>
        <w:rPr>
          <w:rFonts w:ascii="Times New Roman" w:hAnsi="Times New Roman"/>
          <w:lang w:val="en-GB"/>
        </w:rPr>
        <w:t xml:space="preserve">most abundant at the insecticide treatment plots; </w:t>
      </w:r>
      <w:r>
        <w:rPr>
          <w:rFonts w:ascii="Times New Roman" w:hAnsi="Times New Roman"/>
          <w:i/>
          <w:iCs/>
          <w:lang w:val="en-GB"/>
        </w:rPr>
        <w:t xml:space="preserve">Trema orientalis xxx </w:t>
      </w:r>
      <w:r>
        <w:rPr>
          <w:rFonts w:ascii="Times New Roman" w:hAnsi="Times New Roman"/>
          <w:lang w:val="en-GB"/>
        </w:rPr>
        <w:t>(1.1% and 3.9%) showed a positive reaction to the fungicide treatment</w:t>
      </w:r>
      <w:r>
        <w:rPr>
          <w:rFonts w:ascii="Times New Roman" w:hAnsi="Times New Roman"/>
          <w:i/>
          <w:iCs/>
          <w:lang w:val="en-GB"/>
        </w:rPr>
        <w:t xml:space="preserve"> </w:t>
      </w:r>
      <w:r>
        <w:rPr>
          <w:rFonts w:ascii="Times New Roman" w:hAnsi="Times New Roman"/>
          <w:lang w:val="en-GB"/>
        </w:rPr>
        <w:t xml:space="preserve">and </w:t>
      </w:r>
      <w:commentRangeStart w:id="33"/>
      <w:r>
        <w:rPr>
          <w:rFonts w:ascii="Times New Roman" w:hAnsi="Times New Roman"/>
          <w:i/>
          <w:iCs/>
          <w:lang w:val="en-GB"/>
        </w:rPr>
        <w:t xml:space="preserve">Melanolepis </w:t>
      </w:r>
      <w:r>
        <w:rPr>
          <w:rFonts w:ascii="Times New Roman" w:hAnsi="Times New Roman"/>
          <w:i/>
          <w:iCs/>
          <w:lang w:val="en-GB"/>
        </w:rPr>
      </w:r>
      <w:commentRangeEnd w:id="33"/>
      <w:r>
        <w:commentReference w:id="33"/>
      </w:r>
      <w:r>
        <w:rPr>
          <w:rFonts w:ascii="Times New Roman" w:hAnsi="Times New Roman"/>
          <w:i/>
          <w:iCs/>
          <w:lang w:val="en-GB"/>
        </w:rPr>
        <w:t>multiglandulosa</w:t>
      </w:r>
      <w:r>
        <w:rPr>
          <w:rFonts w:ascii="Times New Roman" w:hAnsi="Times New Roman"/>
          <w:lang w:val="en-GB"/>
        </w:rPr>
        <w:t xml:space="preserve"> (Reinw. ex Bl.) Reichb.f. &amp; Zoll. (1.3% and 0.8 %) was most abundant on the plots with increased herbivory.</w:t>
      </w:r>
    </w:p>
    <w:p>
      <w:pPr>
        <w:pStyle w:val="Tretekstu"/>
        <w:rPr>
          <w:lang w:val="en-GB"/>
        </w:rPr>
      </w:pPr>
      <w:r>
        <w:rPr>
          <w:rFonts w:ascii="Times New Roman" w:hAnsi="Times New Roman"/>
          <w:lang w:val="en-GB"/>
        </w:rPr>
        <w:t xml:space="preserve">The insecticide treatment had a marginally significant decrease in SLA and increase in LDMC (T value = -1.970, P = 0.060, T value = 2.481 and P = 0.020 respectively).  Similar pattern for LDMC was observed for the woody plant species community (T value = 2.168, P = 0.040). Woody plants showed evidence for higher herbivory damage on plots protected from predators (P) and on the plots with high herbivory pressure (H2) (T value = 2.421, P = 0.023 and T value = 2.395, P = 0.023 respectively) (Fig. 3). </w:t>
      </w:r>
    </w:p>
    <w:p>
      <w:pPr>
        <w:pStyle w:val="Tretekstu"/>
        <w:rPr>
          <w:lang w:val="en-GB"/>
        </w:rPr>
      </w:pPr>
      <w:r>
        <w:rPr>
          <w:rFonts w:ascii="Times New Roman" w:hAnsi="Times New Roman"/>
          <w:lang w:val="en-GB"/>
        </w:rPr>
        <w:t xml:space="preserve">The RC dissimilarity values among the  control plots showed highly variable, but non-random composition (Fig. 4). When these values were compared with RC dissimilarity within plots for each treatment, none of the treatment had an effect on the entire community, but </w:t>
      </w:r>
      <w:r>
        <w:rPr>
          <w:rFonts w:ascii="Times New Roman" w:hAnsi="Times New Roman"/>
          <w:color w:val="000000"/>
          <w:lang w:val="en-GB"/>
        </w:rPr>
        <w:t>the insecticide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3.892, P = 0.048) and predator exclusion (</w:t>
      </w:r>
      <w:bookmarkStart w:id="13" w:name="rstudio_console_output2"/>
      <w:bookmarkEnd w:id="13"/>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4.923, P = 0.026) significantly decreased within treatment dissimilarity and increased randomness of community assembly (mean RC index values closer to zero) for woody plants (Fig. 4).</w:t>
      </w:r>
    </w:p>
    <w:p>
      <w:pPr>
        <w:pStyle w:val="Tretekstu"/>
        <w:rPr>
          <w:rFonts w:ascii="Times New Roman" w:hAnsi="Times New Roman"/>
          <w:b/>
          <w:b/>
          <w:bCs/>
          <w:lang w:val="en-GB"/>
        </w:rPr>
      </w:pPr>
      <w:r>
        <w:rPr>
          <w:rFonts w:ascii="Times New Roman" w:hAnsi="Times New Roman"/>
          <w:b/>
          <w:bCs/>
          <w:lang w:val="en-GB"/>
        </w:rPr>
        <w:t>Discussion</w:t>
      </w:r>
    </w:p>
    <w:p>
      <w:pPr>
        <w:pStyle w:val="Tretekstu"/>
        <w:rPr>
          <w:lang w:val="en-GB"/>
        </w:rPr>
      </w:pPr>
      <w:r>
        <w:rPr>
          <w:rFonts w:ascii="Times New Roman" w:hAnsi="Times New Roman"/>
          <w:lang w:val="en-GB"/>
        </w:rPr>
        <w:t xml:space="preserve">Our study revealed that biotic top-down factors, including the effects of invertebrate herbivores, their predators (birds, bats and ants) and fungal pathogens of plants, influence early successional trajectory of secondary rainforest vegetation in lowland Papua New Guinea </w:t>
      </w:r>
    </w:p>
    <w:p>
      <w:pPr>
        <w:pStyle w:val="Tretekstu"/>
        <w:rPr>
          <w:rFonts w:ascii="Times New Roman" w:hAnsi="Times New Roman"/>
          <w:lang w:val="en-GB"/>
        </w:rPr>
      </w:pPr>
      <w:r>
        <w:rPr>
          <w:rFonts w:ascii="Times New Roman" w:hAnsi="Times New Roman"/>
          <w:lang w:val="en-GB"/>
        </w:rPr>
        <w:t xml:space="preserve">Our hypothesis that herbivorous insects control </w:t>
      </w:r>
      <w:r>
        <w:rPr>
          <w:rFonts w:ascii="Times New Roman" w:hAnsi="Times New Roman"/>
          <w:lang w:val="en-GB"/>
        </w:rPr>
        <w:commentReference w:id="34"/>
      </w:r>
      <w:r>
        <w:rPr>
          <w:rFonts w:ascii="Times New Roman" w:hAnsi="Times New Roman"/>
          <w:lang w:val="en-GB"/>
        </w:rPr>
        <w:t>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nsecticide had, similarly to the results from the primary forest (Bagchi et al. 2014), strong effect on the plant community composition resulting in simplified structure with only few distinct dominants</w:t>
      </w:r>
      <w:commentRangeStart w:id="35"/>
      <w:r>
        <w:rPr>
          <w:rFonts w:ascii="Times New Roman" w:hAnsi="Times New Roman"/>
          <w:lang w:val="en-GB"/>
        </w:rPr>
        <w:t xml:space="preserve"> (Supplementary Information, Fig. S1)</w:t>
      </w:r>
      <w:r>
        <w:rPr>
          <w:rFonts w:ascii="Times New Roman" w:hAnsi="Times New Roman"/>
          <w:lang w:val="en-GB"/>
        </w:rPr>
      </w:r>
      <w:commentRangeEnd w:id="35"/>
      <w:r>
        <w:commentReference w:id="35"/>
      </w:r>
      <w:r>
        <w:rPr>
          <w:rFonts w:ascii="Times New Roman" w:hAnsi="Times New Roman"/>
          <w:lang w:val="en-GB"/>
        </w:rPr>
        <w:t xml:space="preserve">. This shift in community structure was driven mainly by high dominance of </w:t>
      </w:r>
      <w:r>
        <w:rPr>
          <w:rFonts w:ascii="Times New Roman" w:hAnsi="Times New Roman"/>
          <w:i/>
          <w:iCs/>
          <w:lang w:val="en-GB"/>
        </w:rPr>
        <w:t>Melanolepis multiglandulosa</w:t>
      </w:r>
      <w:r>
        <w:rPr>
          <w:rFonts w:ascii="Times New Roman" w:hAnsi="Times New Roman"/>
          <w:lang w:val="en-GB"/>
        </w:rPr>
        <w:t xml:space="preserve">, together with decreased abundance of </w:t>
      </w:r>
      <w:r>
        <w:rPr>
          <w:rFonts w:ascii="Times New Roman" w:hAnsi="Times New Roman"/>
          <w:i/>
          <w:iCs/>
          <w:lang w:val="en-GB"/>
        </w:rPr>
        <w:t>Pipturus argenteus</w:t>
      </w:r>
      <w:r>
        <w:rPr>
          <w:rFonts w:ascii="Times New Roman" w:hAnsi="Times New Roman"/>
          <w:lang w:val="en-GB"/>
        </w:rPr>
        <w:t xml:space="preserve">. Kempel et al. (2015) argued that the preferences of invertebrate herbivores can drive the change in community composition. In our experiments </w:t>
      </w:r>
      <w:r>
        <w:rPr>
          <w:rFonts w:ascii="Times New Roman" w:hAnsi="Times New Roman"/>
          <w:i/>
          <w:iCs/>
          <w:lang w:val="en-GB"/>
        </w:rPr>
        <w:t>P. argenteus</w:t>
      </w:r>
      <w:r>
        <w:rPr>
          <w:rFonts w:ascii="Times New Roman" w:hAnsi="Times New Roman"/>
          <w:lang w:val="en-GB"/>
        </w:rPr>
        <w:t xml:space="preserve"> suffered greater herbivory across control plots than </w:t>
      </w:r>
      <w:r>
        <w:rPr>
          <w:rFonts w:ascii="Times New Roman" w:hAnsi="Times New Roman"/>
          <w:i/>
          <w:iCs/>
          <w:lang w:val="en-GB"/>
        </w:rPr>
        <w:t>M. multiglandulosa</w:t>
      </w:r>
      <w:r>
        <w:rPr>
          <w:rFonts w:ascii="Times New Roman" w:hAnsi="Times New Roman"/>
          <w:lang w:val="en-GB"/>
        </w:rPr>
        <w:t xml:space="preserve"> (</w:t>
      </w:r>
      <w:commentRangeStart w:id="36"/>
      <w:r>
        <w:rPr>
          <w:rFonts w:ascii="Times New Roman" w:hAnsi="Times New Roman"/>
          <w:highlight w:val="yellow"/>
          <w:lang w:val="en-GB"/>
        </w:rPr>
        <w:t>[t test?]</w:t>
      </w:r>
      <w:r>
        <w:rPr>
          <w:rFonts w:ascii="Times New Roman" w:hAnsi="Times New Roman"/>
          <w:highlight w:val="yellow"/>
          <w:lang w:val="en-GB"/>
        </w:rPr>
      </w:r>
      <w:commentRangeEnd w:id="36"/>
      <w:r>
        <w:commentReference w:id="36"/>
      </w:r>
      <w:r>
        <w:rPr>
          <w:rFonts w:ascii="Times New Roman" w:hAnsi="Times New Roman"/>
          <w:lang w:val="en-GB"/>
        </w:rPr>
        <w:t xml:space="preserve"> Supplementary Information, Fig. S4) and our previous studies also showed that herbivorous insects preferred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richness, diversity and evenness of our experimental plant communities, which is in agreement with majority of large herbivore exclusion experiments from temperate grasslands (Stein et al. 2010, Mortensen et al. 2017, Jia et al. 2018). The mechanism responsible for these patterns has been proposed by </w:t>
      </w:r>
      <w:r>
        <w:rPr>
          <w:rFonts w:ascii="Times New Roman" w:hAnsi="Times New Roman"/>
          <w:color w:val="111111"/>
          <w:lang w:val="en-GB"/>
        </w:rPr>
        <w:t xml:space="preserve">Agrawal et al. (2012). He showed that when herbivores were removed, plant competition intensified and led to higher dominance of a few competitively superior plant species. </w:t>
      </w:r>
      <w:commentRangeStart w:id="37"/>
      <w:r>
        <w:rPr>
          <w:rFonts w:ascii="Times New Roman" w:hAnsi="Times New Roman"/>
          <w:color w:val="111111"/>
          <w:lang w:val="en-GB"/>
        </w:rPr>
        <w:t>We found support for this explanation in CWM trait patterns which we will discuss later</w:t>
      </w:r>
      <w:r>
        <w:rPr>
          <w:rFonts w:ascii="Times New Roman" w:hAnsi="Times New Roman"/>
          <w:color w:val="111111"/>
          <w:lang w:val="en-GB"/>
        </w:rPr>
      </w:r>
      <w:commentRangeEnd w:id="37"/>
      <w:r>
        <w:commentReference w:id="37"/>
      </w:r>
      <w:r>
        <w:rPr>
          <w:rFonts w:ascii="Times New Roman" w:hAnsi="Times New Roman"/>
          <w:color w:val="111111"/>
          <w:lang w:val="en-GB"/>
        </w:rPr>
        <w:t>.</w:t>
      </w:r>
      <w:r>
        <w:rPr>
          <w:rFonts w:ascii="Times New Roman" w:hAnsi="Times New Roman"/>
          <w:lang w:val="en-GB"/>
        </w:rPr>
        <w:t xml:space="preserve"> However, we found little evidence for similar effects on species richness and evenness in pioneer woody plant communities. It is possible the length of experiment was too short for the effects to materialize.</w:t>
      </w:r>
    </w:p>
    <w:p>
      <w:pPr>
        <w:pStyle w:val="Tretekstu"/>
        <w:rPr>
          <w:rFonts w:ascii="Times New Roman" w:hAnsi="Times New Roman"/>
          <w:lang w:val="en-GB"/>
        </w:rPr>
      </w:pPr>
      <w:r>
        <w:rPr>
          <w:rFonts w:ascii="Times New Roman" w:hAnsi="Times New Roman"/>
          <w:lang w:val="en-GB"/>
        </w:rPr>
        <w:t xml:space="preserve">Somewhat unexpectedly, herbivore removal had no effect on stem density or biomass. Herbivore removal experiments in the tropics usually result in higher biomass and abundance of plants (Jia et al. 2018). However, successional theory predicts such outcome for pioneer stages of the vegetation where </w:t>
      </w:r>
      <w:r>
        <w:rPr>
          <w:rFonts w:ascii="Times New Roman" w:hAnsi="Times New Roman"/>
          <w:color w:val="111111"/>
          <w:lang w:val="en-GB"/>
        </w:rPr>
        <w:t xml:space="preserve">plant species maximize growth in competition for light and, in accordance with resource availability hypothesis (Coley et al. 1985), they can compensate for biomass loss due to herbivores (Maron et al. 2014). </w:t>
      </w:r>
    </w:p>
    <w:p>
      <w:pPr>
        <w:pStyle w:val="Tretekstu"/>
        <w:rPr/>
      </w:pPr>
      <w:r>
        <w:rPr>
          <w:rFonts w:ascii="Times New Roman" w:hAnsi="Times New Roman"/>
          <w:lang w:val="en-GB"/>
        </w:rPr>
        <w:t>[</w:t>
      </w:r>
      <w:r>
        <w:rPr>
          <w:rFonts w:ascii="Times New Roman" w:hAnsi="Times New Roman"/>
          <w:highlight w:val="yellow"/>
          <w:lang w:val="en-GB"/>
        </w:rPr>
        <w:t>I have a problem discussing H1 and H2 treatments</w:t>
      </w:r>
      <w:r>
        <w:rPr>
          <w:rFonts w:ascii="Times New Roman" w:hAnsi="Times New Roman"/>
          <w:lang w:val="en-GB"/>
        </w:rPr>
        <w:t xml:space="preserve">] Artificially increased high herbivory pressure (H2) showed some evidence for </w:t>
      </w:r>
      <w:commentRangeStart w:id="38"/>
      <w:r>
        <w:rPr>
          <w:rFonts w:ascii="Times New Roman" w:hAnsi="Times New Roman"/>
          <w:lang w:val="en-GB"/>
        </w:rPr>
        <w:t>density dependent feeding (Fig S3)</w:t>
      </w:r>
      <w:r>
        <w:rPr>
          <w:rFonts w:ascii="Times New Roman" w:hAnsi="Times New Roman"/>
          <w:lang w:val="en-GB"/>
        </w:rPr>
      </w:r>
      <w:commentRangeEnd w:id="38"/>
      <w:r>
        <w:commentReference w:id="38"/>
      </w:r>
      <w:r>
        <w:rPr>
          <w:rFonts w:ascii="Times New Roman" w:hAnsi="Times New Roman"/>
          <w:lang w:val="en-GB"/>
        </w:rPr>
        <w:t xml:space="preserve">. </w:t>
      </w:r>
      <w:r>
        <w:rPr>
          <w:rFonts w:ascii="Times New Roman" w:hAnsi="Times New Roman"/>
          <w:color w:val="ED7D31" w:themeColor="accent2"/>
          <w:lang w:val="en-GB"/>
        </w:rPr>
        <w:t>However, this trend was not clear for the tree species and vanished comp</w:t>
      </w:r>
      <w:del w:id="124" w:author="nieznany" w:date="2018-10-12T10:10:00Z">
        <w:r>
          <w:rPr>
            <w:rFonts w:ascii="Times New Roman" w:hAnsi="Times New Roman"/>
            <w:color w:val="ED7D31" w:themeColor="accent2"/>
            <w:lang w:val="en-GB"/>
          </w:rPr>
          <w:delText>e</w:delText>
        </w:r>
      </w:del>
      <w:r>
        <w:rPr>
          <w:rFonts w:ascii="Times New Roman" w:hAnsi="Times New Roman"/>
          <w:color w:val="ED7D31" w:themeColor="accent2"/>
          <w:lang w:val="en-GB"/>
        </w:rPr>
        <w:t>let</w:t>
      </w:r>
      <w:ins w:id="125" w:author="nieznany" w:date="2018-10-12T10:10:00Z">
        <w:r>
          <w:rPr>
            <w:rFonts w:ascii="Times New Roman" w:hAnsi="Times New Roman"/>
            <w:color w:val="ED7D31" w:themeColor="accent2"/>
            <w:lang w:val="en-GB"/>
          </w:rPr>
          <w:t>e</w:t>
        </w:r>
      </w:ins>
      <w:r>
        <w:rPr>
          <w:rFonts w:ascii="Times New Roman" w:hAnsi="Times New Roman"/>
          <w:color w:val="ED7D31" w:themeColor="accent2"/>
          <w:lang w:val="en-GB"/>
        </w:rPr>
        <w:t xml:space="preserve">ly at the intermediate level of herbivore increase. Nonetheless, despite the increased herbiovory damage on trees, H2 treatment had no effect on richness, diversity nor evenness. This may confirm results of simulations performed by Freckleton and Lewis (2006) which showed that density dependence caused by generalist natural enemies acting through total community density, as opposed to individual species density, would not affects richness, diversity and evenness. </w:t>
      </w:r>
      <w:r>
        <w:rPr>
          <w:rFonts w:ascii="Times New Roman" w:hAnsi="Times New Roman"/>
          <w:color w:val="111111"/>
          <w:lang w:val="en-GB"/>
        </w:rPr>
        <w:t>We show here that this might be true at least for insect herbivores in the pioneer tree comunities in the tropics with H1 having low and H2 high impact on biomass and abundance. Nevertheless, it is difficult to explain decreased richness and evenness of the whole community on H1 plots.</w:t>
      </w:r>
      <w:r>
        <w:rPr>
          <w:rFonts w:ascii="Times New Roman" w:hAnsi="Times New Roman"/>
          <w:color w:val="111111"/>
          <w:lang w:val="en-GB"/>
        </w:rPr>
        <w:commentReference w:id="39"/>
      </w:r>
      <w:r>
        <w:rPr>
          <w:rFonts w:ascii="Times New Roman" w:hAnsi="Times New Roman"/>
          <w:lang w:val="en-GB"/>
        </w:rPr>
        <w:t xml:space="preserve"> Predictably, artificially increased herbivory led to lower biomass, lower stem density and higher herbivory in woody plants, although only for the high level of additional herbivore. Interestingly, this large structural change did not generate changes in species richness, diversity and evenness. Moreover, because plots with artificially increased herbivory were also protected from predators </w:t>
      </w:r>
      <w:r>
        <w:rPr>
          <w:rFonts w:ascii="Times New Roman" w:hAnsi="Times New Roman"/>
          <w:i/>
          <w:iCs/>
          <w:lang w:val="en-GB"/>
        </w:rPr>
        <w:t>Oribius</w:t>
      </w:r>
      <w:r>
        <w:rPr>
          <w:rFonts w:ascii="Times New Roman" w:hAnsi="Times New Roman"/>
          <w:lang w:val="en-GB"/>
        </w:rPr>
        <w:t xml:space="preserve"> sp. beetles would have to compete with abundant large bodied herbivores for resources. Increased abundance of </w:t>
      </w:r>
      <w:r>
        <w:rPr>
          <w:rFonts w:ascii="Times New Roman" w:hAnsi="Times New Roman"/>
          <w:i/>
          <w:iCs/>
          <w:lang w:val="en-GB"/>
        </w:rPr>
        <w:t>Oribius</w:t>
      </w:r>
      <w:r>
        <w:rPr>
          <w:rFonts w:ascii="Times New Roman" w:hAnsi="Times New Roman"/>
          <w:lang w:val="en-GB"/>
        </w:rPr>
        <w:t xml:space="preserve"> sp. certainly had a disruptive effects on the interaction network, which did not affect plant community characteristics significantly.</w:t>
      </w:r>
      <w:r>
        <w:rPr>
          <w:rFonts w:ascii="Times New Roman" w:hAnsi="Times New Roman"/>
          <w:color w:val="111111"/>
          <w:lang w:val="en-GB"/>
        </w:rPr>
        <w:t xml:space="preserve"> </w:t>
      </w:r>
      <w:commentRangeStart w:id="40"/>
      <w:r>
        <w:rPr>
          <w:rFonts w:ascii="Times New Roman" w:hAnsi="Times New Roman"/>
          <w:color w:val="111111"/>
          <w:lang w:val="en-GB"/>
        </w:rPr>
        <w:t xml:space="preserve">Thus, complementarity of various herbivorous species host preferences, competitive hierarchy and herbivore-plant network structure driven by plant traits and herbivores’ preferences might be important as in our data high abundance of </w:t>
      </w:r>
      <w:r>
        <w:rPr>
          <w:rFonts w:ascii="Times New Roman" w:hAnsi="Times New Roman"/>
          <w:i/>
          <w:iCs/>
          <w:color w:val="111111"/>
          <w:lang w:val="en-GB"/>
        </w:rPr>
        <w:t>Oribius</w:t>
      </w:r>
      <w:r>
        <w:rPr>
          <w:rFonts w:ascii="Times New Roman" w:hAnsi="Times New Roman"/>
          <w:color w:val="111111"/>
          <w:lang w:val="en-GB"/>
        </w:rPr>
        <w:t xml:space="preserve"> sp. caused shift in plant community structure which resulted in increased abundance of </w:t>
      </w:r>
      <w:r>
        <w:rPr>
          <w:rFonts w:ascii="Times New Roman" w:hAnsi="Times New Roman"/>
          <w:i/>
          <w:iCs/>
          <w:color w:val="111111"/>
          <w:lang w:val="en-GB"/>
        </w:rPr>
        <w:t>M. multiglandulosa</w:t>
      </w:r>
      <w:r>
        <w:rPr>
          <w:rFonts w:ascii="Times New Roman" w:hAnsi="Times New Roman"/>
          <w:color w:val="111111"/>
          <w:lang w:val="en-GB"/>
        </w:rPr>
        <w:t xml:space="preserve"> which was otherwise losing in competition with </w:t>
      </w:r>
      <w:r>
        <w:rPr>
          <w:rFonts w:ascii="Times New Roman" w:hAnsi="Times New Roman"/>
          <w:i/>
          <w:iCs/>
          <w:color w:val="111111"/>
          <w:lang w:val="en-GB"/>
        </w:rPr>
        <w:t>P. argentaus</w:t>
      </w:r>
      <w:r>
        <w:rPr>
          <w:rFonts w:ascii="Times New Roman" w:hAnsi="Times New Roman"/>
          <w:color w:val="111111"/>
          <w:lang w:val="en-GB"/>
        </w:rPr>
        <w:t xml:space="preserve"> on insecticide treated plots (Fig. 2), whereas </w:t>
      </w:r>
      <w:r>
        <w:rPr>
          <w:rFonts w:ascii="Times New Roman" w:hAnsi="Times New Roman"/>
          <w:i/>
          <w:iCs/>
          <w:color w:val="111111"/>
          <w:lang w:val="en-GB"/>
        </w:rPr>
        <w:t>Melochia</w:t>
      </w:r>
      <w:r>
        <w:rPr>
          <w:rFonts w:ascii="Times New Roman" w:hAnsi="Times New Roman"/>
          <w:color w:val="111111"/>
          <w:lang w:val="en-GB"/>
        </w:rPr>
        <w:t xml:space="preserve"> sp. was dominant on H1 plots.</w:t>
      </w:r>
      <w:commentRangeEnd w:id="40"/>
      <w:r>
        <w:commentReference w:id="40"/>
      </w:r>
      <w:r>
        <w:rPr>
          <w:rFonts w:ascii="Times New Roman" w:hAnsi="Times New Roman"/>
          <w:color w:val="111111"/>
          <w:lang w:val="en-GB"/>
        </w:rPr>
      </w:r>
    </w:p>
    <w:p>
      <w:pPr>
        <w:pStyle w:val="Tretekstu"/>
        <w:rPr/>
      </w:pPr>
      <w:r>
        <w:rPr>
          <w:rFonts w:ascii="Times New Roman" w:hAnsi="Times New Roman"/>
          <w:lang w:val="en-GB"/>
        </w:rPr>
        <w:t>We found evidence for the top-down effects of predators on plot biomass. As discussed in review by Mooney et al. (2010) effects of vertebrate predators on plant communities are stronger, whenever predaceous arthropods are abundant and there is a strong intra-guild predation.</w:t>
      </w:r>
      <w:r>
        <w:rPr>
          <w:rFonts w:ascii="Times New Roman" w:hAnsi="Times New Roman"/>
          <w:color w:val="111111"/>
          <w:lang w:val="en-GB"/>
        </w:rPr>
        <w:t xml:space="preserve"> </w:t>
      </w:r>
      <w:commentRangeStart w:id="41"/>
      <w:r>
        <w:rPr>
          <w:rFonts w:ascii="Times New Roman" w:hAnsi="Times New Roman"/>
          <w:lang w:val="en-GB"/>
        </w:rPr>
        <w:t xml:space="preserve">This might be the case here, as we found average 37.7% decrease in biomass without predators against the reported 14%, and intermediate predaceous arthropods are represented by spiders and mantids. </w:t>
      </w:r>
      <w:r>
        <w:rPr>
          <w:rFonts w:ascii="Times New Roman" w:hAnsi="Times New Roman"/>
          <w:lang w:val="en-GB"/>
        </w:rPr>
      </w:r>
      <w:commentRangeEnd w:id="41"/>
      <w:r>
        <w:commentReference w:id="41"/>
      </w:r>
      <w:r>
        <w:rPr>
          <w:rFonts w:ascii="Times New Roman" w:hAnsi="Times New Roman"/>
          <w:lang w:val="en-GB"/>
        </w:rPr>
        <w:t xml:space="preserve">However, decrease in plant biomass was only marginally significant and that effect was not present in the woody plant community. </w:t>
      </w:r>
      <w:r>
        <w:rPr>
          <w:rFonts w:ascii="Times New Roman" w:hAnsi="Times New Roman"/>
          <w:color w:val="111111"/>
          <w:lang w:val="en-GB"/>
        </w:rPr>
        <w:t xml:space="preserve">Hart (2002) </w:t>
      </w:r>
      <w:commentRangeStart w:id="42"/>
      <w:r>
        <w:rPr>
          <w:rFonts w:ascii="Times New Roman" w:hAnsi="Times New Roman"/>
          <w:color w:val="111111"/>
          <w:lang w:val="en-GB"/>
        </w:rPr>
        <w:t xml:space="preserve">argued, that </w:t>
      </w:r>
      <w:r>
        <w:rPr>
          <w:rFonts w:ascii="Times New Roman" w:hAnsi="Times New Roman"/>
          <w:lang w:val="en-GB"/>
        </w:rPr>
        <w:t>the strong pressure of</w:t>
      </w:r>
      <w:r>
        <w:rPr>
          <w:rFonts w:ascii="Times New Roman" w:hAnsi="Times New Roman"/>
          <w:color w:val="111111"/>
          <w:lang w:val="en-GB"/>
        </w:rPr>
        <w:t xml:space="preserve"> intermediate level predators may dampen the effects of top predators.</w:t>
      </w:r>
      <w:r>
        <w:rPr>
          <w:rFonts w:ascii="Times New Roman" w:hAnsi="Times New Roman"/>
          <w:lang w:val="en-GB"/>
        </w:rPr>
        <w:t xml:space="preserve"> Spiders and mantids, which are a frequent component of predatory birds and bat diets, would increase in abundance in plots protected with exclosures and potentially regulate herbivore populations, which in turn can diminish their effect on plant productivity (Finke &amp; Denno 2005).</w:t>
      </w:r>
      <w:r>
        <w:rPr>
          <w:rFonts w:ascii="Times New Roman" w:hAnsi="Times New Roman"/>
          <w:lang w:val="en-GB"/>
        </w:rPr>
      </w:r>
      <w:commentRangeEnd w:id="42"/>
      <w:r>
        <w:commentReference w:id="42"/>
      </w:r>
      <w:r>
        <w:rPr>
          <w:rFonts w:ascii="Times New Roman" w:hAnsi="Times New Roman"/>
          <w:lang w:val="en-GB"/>
        </w:rPr>
        <w:t xml:space="preserve"> The lack of effects on plant biomass from the focal predators that partially reduce herbivores is not surprising considering that even the complete removal of insect herbivores in the insecticide treatment did not have such effect. Another possible explanation is that the high abilities of pioneer trees to compensate for </w:t>
      </w:r>
      <w:del w:id="126" w:author="nieznany" w:date="2018-10-12T10:13:00Z">
        <w:r>
          <w:rPr>
            <w:rFonts w:ascii="Times New Roman" w:hAnsi="Times New Roman"/>
            <w:lang w:val="en-GB"/>
          </w:rPr>
          <w:delText xml:space="preserve">the </w:delText>
        </w:r>
      </w:del>
      <w:r>
        <w:rPr>
          <w:rFonts w:ascii="Times New Roman" w:hAnsi="Times New Roman"/>
          <w:lang w:val="en-GB"/>
        </w:rPr>
        <w:t xml:space="preserve">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Fig. S4), may cause biomasses of experimental communities not to differ greatly from those in the control plots. Moreover, Schmitz et al. (2000) argued that top-down effects of predators are more likely to be present in communities where plants have anti-herbivore defences. In our experiment, even though some level of variation in herbivore defences can be observed, in general we would not expect them to be strong (</w:t>
      </w:r>
      <w:r>
        <w:rPr>
          <w:rFonts w:ascii="Times New Roman" w:hAnsi="Times New Roman"/>
          <w:color w:val="111111"/>
          <w:lang w:val="en-GB"/>
        </w:rPr>
        <w:t xml:space="preserve">Kardol et al 2006, </w:t>
      </w:r>
      <w:r>
        <w:rPr>
          <w:rFonts w:ascii="Times New Roman" w:hAnsi="Times New Roman"/>
          <w:lang w:val="en-GB"/>
        </w:rPr>
        <w:t xml:space="preserve">Lasky et al. 2014). </w:t>
      </w:r>
      <w:r>
        <w:rPr>
          <w:rFonts w:ascii="Times New Roman" w:hAnsi="Times New Roman"/>
          <w:lang w:val="en-GB"/>
        </w:rPr>
        <w:commentReference w:id="43"/>
      </w:r>
      <w:r>
        <w:rPr>
          <w:rFonts w:ascii="Times New Roman" w:hAnsi="Times New Roman"/>
          <w:lang w:val="en-GB"/>
        </w:rPr>
        <w:t xml:space="preserve">Decrease in biomass in plots without predators was followed by increase in community evenness. Jia et al. (2018) found that similar pattern might be caused by density/frequency dependent feeding of generalist herbivores. </w:t>
      </w:r>
      <w:commentRangeStart w:id="44"/>
      <w:r>
        <w:rPr>
          <w:rFonts w:ascii="Times New Roman" w:hAnsi="Times New Roman"/>
          <w:lang w:val="en-GB"/>
        </w:rPr>
        <w:t xml:space="preserve">Tentative exploration of this pattern in our data showed that species most abundant in the control plots were also the ones suffering highest biomass losses in plots, where predators were removed (Supplementary Information, Fig. S2 and S3 </w:t>
      </w:r>
      <w:r>
        <w:rPr>
          <w:rFonts w:ascii="Times New Roman" w:hAnsi="Times New Roman"/>
          <w:highlight w:val="yellow"/>
          <w:lang w:val="en-GB"/>
        </w:rPr>
        <w:t>[i should make one graph with two regression lines]</w:t>
      </w:r>
      <w:r>
        <w:rPr>
          <w:rFonts w:ascii="Times New Roman" w:hAnsi="Times New Roman"/>
          <w:lang w:val="en-GB"/>
        </w:rPr>
        <w:t xml:space="preserve">). </w:t>
      </w:r>
      <w:r>
        <w:rPr>
          <w:rFonts w:ascii="Times New Roman" w:hAnsi="Times New Roman"/>
          <w:lang w:val="en-GB"/>
        </w:rPr>
      </w:r>
      <w:commentRangeEnd w:id="44"/>
      <w:r>
        <w:commentReference w:id="44"/>
      </w:r>
      <w:r>
        <w:rPr>
          <w:rFonts w:ascii="Times New Roman" w:hAnsi="Times New Roman"/>
          <w:lang w:val="en-GB"/>
        </w:rPr>
        <w:t xml:space="preserve">Higher evenness together with lower number of stems and slight biomass increase in tree communities as a response to the removal of predators could be a result of a </w:t>
      </w:r>
      <w:commentRangeStart w:id="45"/>
      <w:r>
        <w:rPr>
          <w:rFonts w:ascii="Times New Roman" w:hAnsi="Times New Roman"/>
          <w:lang w:val="en-GB"/>
        </w:rPr>
        <w:t xml:space="preserve">change in size structure of herbivores (Singer et al. 2017). Change in the size structure can potentially increase evenness in herbivore community (Magurran et al. 2013), which may cascade down also onto </w:t>
      </w:r>
      <w:r>
        <w:rPr>
          <w:rFonts w:ascii="Times New Roman" w:hAnsi="Times New Roman"/>
          <w:lang w:val="en-GB"/>
        </w:rPr>
      </w:r>
      <w:commentRangeEnd w:id="45"/>
      <w:r>
        <w:commentReference w:id="45"/>
      </w:r>
      <w:r>
        <w:rPr>
          <w:rFonts w:ascii="Times New Roman" w:hAnsi="Times New Roman"/>
          <w:lang w:val="en-GB"/>
        </w:rPr>
        <w:t xml:space="preserve">their host plants, as larger insects tend to feed on broader range of host plants (Davis et al 2012). Large bodied herbivorous insects might also be more exploitative on plants. This should, in turn, result in decreased productivity on experimental plots. Nonetheless, because of the </w:t>
      </w:r>
      <w:r>
        <w:rPr>
          <w:rFonts w:ascii="Times New Roman" w:hAnsi="Times New Roman"/>
          <w:color w:val="111111"/>
          <w:lang w:val="en-GB"/>
        </w:rPr>
        <w:t>high energetic efficiency of bigger sized insects, they not necesserily significantly reduce plant biomass or abundance (Schneider et al. 2016).</w:t>
      </w:r>
    </w:p>
    <w:p>
      <w:pPr>
        <w:pStyle w:val="Tretekstu"/>
        <w:rPr>
          <w:lang w:val="en-GB"/>
        </w:rPr>
      </w:pPr>
      <w:r>
        <w:rPr>
          <w:rFonts w:ascii="Times New Roman" w:hAnsi="Times New Roman"/>
          <w:lang w:val="en-GB"/>
        </w:rPr>
        <w:t xml:space="preserve">Pathogenic fungi did not affect the community composition, which confirms our predictions on weaker effects of pathogenic fungi early in the succession. However, we found some evidence for the richness enhancing effect of fungal pathogens in pioneer tree community. </w:t>
      </w:r>
      <w:r>
        <w:rPr>
          <w:rFonts w:ascii="Times New Roman" w:hAnsi="Times New Roman"/>
          <w:color w:val="111111"/>
          <w:lang w:val="en-GB"/>
        </w:rPr>
        <w:t xml:space="preserve">Fungal pathogens can drive species turnover through accumulation of host specific pathogens in time (Kardol et al. 2006). For example Mangan et al. (2010) showed that old-growth forest dynamics are driven by plants-soil feedbacks mediated by pathogenic fungi. This may suggest that stronger effects of fungal pathogens can be expected later in the succession, where there are more mature leaves and environmental conditions facilitating fungal infections (Marquis et al. 2001). Effect of pathogenic fungi on community richness might not be noticable also in the situation where dominant pathogens are generalists (Freckleton &amp; Lewis 2006), which is a safe prediction for an early successional plant communities (Koziol &amp; Bever 2016) as specialists usually accumulate in the community later (Pandit et al. 2009, Novotny et al. 2010). Low host specificity of pathogenic fungi might be the case in our experiment as we found that fungicide application decreased significantly the </w:t>
      </w:r>
      <w:r>
        <w:rPr>
          <w:rFonts w:ascii="Times New Roman" w:hAnsi="Times New Roman"/>
          <w:lang w:val="en-GB"/>
        </w:rPr>
        <w:t xml:space="preserve">number of stems within the plot, similarly to predator exclusion (P) and generalist herbivore (H2) treatments, where increased abundances of generalist herbivores are assumed to take place. </w:t>
      </w:r>
    </w:p>
    <w:p>
      <w:pPr>
        <w:pStyle w:val="Tretekstu"/>
        <w:rPr/>
      </w:pPr>
      <w:commentRangeStart w:id="46"/>
      <w:r>
        <w:rPr>
          <w:rFonts w:ascii="Times New Roman" w:hAnsi="Times New Roman"/>
          <w:color w:val="111111"/>
          <w:lang w:val="en-GB"/>
        </w:rPr>
        <w:t xml:space="preserve">The </w:t>
      </w:r>
      <w:r>
        <w:rPr>
          <w:rFonts w:ascii="Times New Roman" w:hAnsi="Times New Roman"/>
          <w:color w:val="111111"/>
          <w:lang w:val="en-GB"/>
        </w:rPr>
      </w:r>
      <w:commentRangeEnd w:id="46"/>
      <w:r>
        <w:commentReference w:id="46"/>
      </w:r>
      <w:r>
        <w:rPr>
          <w:rFonts w:ascii="Times New Roman" w:hAnsi="Times New Roman"/>
          <w:color w:val="111111"/>
          <w:lang w:val="en-GB"/>
        </w:rPr>
        <w:t xml:space="preserve">effects of herbivory and fungal pathogen infections are rarely examined with respect to changes in plant trait distribution in plant communities. </w:t>
      </w:r>
      <w:r>
        <w:rPr>
          <w:rFonts w:ascii="Times New Roman" w:hAnsi="Times New Roman"/>
          <w:color w:val="111111"/>
          <w:lang w:val="en-GB"/>
        </w:rPr>
        <w:commentReference w:id="47"/>
      </w:r>
      <w:r>
        <w:rPr>
          <w:rFonts w:ascii="Times New Roman" w:hAnsi="Times New Roman"/>
          <w:color w:val="111111"/>
          <w:lang w:val="en-GB"/>
        </w:rPr>
        <w:t xml:space="preserve">. The low SLA and high LDMC are characteristic of the plant communities driven by strong interspecific competition (Kunstler et al. 2016). </w:t>
      </w:r>
      <w:r>
        <w:rPr>
          <w:rFonts w:ascii="Times New Roman" w:hAnsi="Times New Roman"/>
          <w:color w:val="111111"/>
          <w:lang w:val="en-GB"/>
        </w:rPr>
        <w:commentReference w:id="48"/>
      </w:r>
      <w:r>
        <w:rPr>
          <w:rFonts w:ascii="Times New Roman" w:hAnsi="Times New Roman"/>
          <w:color w:val="111111"/>
          <w:lang w:val="en-GB"/>
        </w:rPr>
        <w:t xml:space="preserve"> We expected plant competition to intensify in the absence of herbivores, leading to higher SLA and lower LDMC values. Further, we expected the plant species with high SLA and low LDMC, usually palatable to herbivores, increasing when freed from herbivore pressure. Surprisingly, we observed SLA and LDMC values in the opposite direction </w:t>
      </w:r>
      <w:r>
        <w:rPr>
          <w:rFonts w:ascii="Times New Roman" w:hAnsi="Times New Roman"/>
          <w:color w:val="111111"/>
          <w:highlight w:val="green"/>
          <w:lang w:val="en-GB"/>
        </w:rPr>
        <w:t>xxxx</w:t>
      </w:r>
      <w:r>
        <w:rPr>
          <w:rFonts w:ascii="Times New Roman" w:hAnsi="Times New Roman"/>
          <w:color w:val="111111"/>
          <w:lang w:val="en-GB"/>
        </w:rPr>
        <w:t xml:space="preserve">  </w:t>
      </w:r>
    </w:p>
    <w:p>
      <w:pPr>
        <w:pStyle w:val="Tretekstu"/>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 xml:space="preserve">ore random community assembly with suppressed herbivores might be caused by enhanced effect of random colonization of the plots by plant species. . </w:t>
      </w:r>
      <w:commentRangeStart w:id="49"/>
      <w:r>
        <w:rPr>
          <w:rFonts w:ascii="Times New Roman" w:hAnsi="Times New Roman"/>
          <w:lang w:val="en-GB"/>
        </w:rPr>
        <w:t>Predator exclusion, , we would expect that  more random assembly would be a result of some effects cascading down to herbivore communiti</w:t>
      </w:r>
      <w:del w:id="127" w:author="nieznany" w:date="2018-10-12T10:15:00Z">
        <w:r>
          <w:rPr>
            <w:rFonts w:ascii="Times New Roman" w:hAnsi="Times New Roman"/>
            <w:lang w:val="en-GB"/>
          </w:rPr>
          <w:delText>t</w:delText>
        </w:r>
      </w:del>
      <w:r>
        <w:rPr>
          <w:rFonts w:ascii="Times New Roman" w:hAnsi="Times New Roman"/>
          <w:lang w:val="en-GB"/>
        </w:rPr>
        <w:t>es.</w:t>
      </w:r>
      <w:r>
        <w:rPr>
          <w:rFonts w:ascii="Times New Roman" w:hAnsi="Times New Roman"/>
          <w:lang w:val="en-GB"/>
        </w:rPr>
      </w:r>
      <w:commentRangeEnd w:id="49"/>
      <w:r>
        <w:commentReference w:id="49"/>
      </w:r>
      <w:r>
        <w:rPr>
          <w:rFonts w:ascii="Times New Roman" w:hAnsi="Times New Roman"/>
          <w:lang w:val="en-GB"/>
        </w:rPr>
        <w:t xml:space="preserve"> Chase et al. (2009) argued that abundant consumers, in our case herbivorous insects, can increase stochasticity during community assembly process through by decreasing number of individuals in the community, and boost their chance of local extinction. We found partial support for this hypothesis in our data, where we observed lower number of stems in plots </w:t>
      </w:r>
      <w:r>
        <w:rPr>
          <w:rFonts w:ascii="Times New Roman" w:hAnsi="Times New Roman"/>
          <w:lang w:val="en-GB"/>
        </w:rPr>
        <w:commentReference w:id="50"/>
      </w:r>
      <w:r>
        <w:rPr>
          <w:rFonts w:ascii="Times New Roman" w:hAnsi="Times New Roman"/>
          <w:lang w:val="en-GB"/>
        </w:rPr>
        <w:t xml:space="preserve">without </w:t>
      </w:r>
      <w:del w:id="128" w:author="nieznany" w:date="2018-09-12T18:14:00Z">
        <w:r>
          <w:rPr>
            <w:rFonts w:ascii="Times New Roman" w:hAnsi="Times New Roman"/>
            <w:lang w:val="en-GB"/>
          </w:rPr>
          <w:delText xml:space="preserve"> </w:delText>
        </w:r>
      </w:del>
      <w:r>
        <w:rPr>
          <w:rFonts w:ascii="Times New Roman" w:hAnsi="Times New Roman"/>
          <w:lang w:val="en-GB"/>
        </w:rPr>
        <w:t xml:space="preserve">predators. </w:t>
      </w:r>
      <w:commentRangeStart w:id="51"/>
      <w:r>
        <w:rPr>
          <w:rFonts w:ascii="Times New Roman" w:hAnsi="Times New Roman"/>
          <w:lang w:val="en-GB"/>
        </w:rPr>
        <w:t xml:space="preserve">Evenness was affected positively, which would suggest rare species being removed from the community, but the 23.94 % average richness decrease was not significant. However, at majority of the plots, from which predators were exclude, lower number of species was observed (Fig. 1). </w:t>
      </w:r>
      <w:r>
        <w:rPr>
          <w:rFonts w:ascii="Times New Roman" w:hAnsi="Times New Roman"/>
          <w:lang w:val="en-GB"/>
        </w:rPr>
      </w:r>
      <w:commentRangeEnd w:id="51"/>
      <w:r>
        <w:commentReference w:id="51"/>
      </w:r>
      <w:r>
        <w:rPr>
          <w:rFonts w:ascii="Times New Roman" w:hAnsi="Times New Roman"/>
          <w:lang w:val="en-GB"/>
        </w:rPr>
        <w:t>It is therefore possible that the lack of significance might be caused by low statistical power of our tests. Surprisingly fungicide treatment did not increase randomness of the community assembly processes, despite their negative effect on tree richness and stem density. Low richness can simply be a result of decreased number of stems on the plot. This pattern is rather unexpected to observe if fungal pathogens are actually main mortality factor in the early stages of succession. Mordecai (2011) presented two hypotheses of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p>
    <w:p>
      <w:pPr>
        <w:pStyle w:val="Tretekstu"/>
        <w:rPr>
          <w:lang w:val="en-GB"/>
        </w:rPr>
      </w:pPr>
      <w:r>
        <w:rPr>
          <w:rFonts w:ascii="Times New Roman" w:hAnsi="Times New Roman"/>
          <w:color w:val="111111"/>
          <w:lang w:val="en-GB"/>
        </w:rPr>
        <w:t>In this study we tried to explore possible mechanisms, through which pathogenic fungi, insect herbivores and predators are shaping community composition of early successional tropical rain forests. Interestingly, removal of each single biotic factor affected different aspects of the pioneer tree community. A natural step forward would be to study these biotic factors in combination to identify possible complementary effects on plant composition and succession. Moreover, to get deeper insight into mechanisms at place and to validate above-stated hypotheses additional information on seed rain, mortality of newly established seedlings in the route of succession would have to be collected. Demographic data together with host preferences of natural enemies would help to shed some light on the processes involved, and better understand secondary succession in tropical forests.</w:t>
      </w:r>
    </w:p>
    <w:p>
      <w:pPr>
        <w:pStyle w:val="Tretekstu"/>
        <w:rPr>
          <w:lang w:val="en-GB"/>
        </w:rPr>
      </w:pPr>
      <w:r>
        <w:rPr>
          <w:rFonts w:ascii="Times New Roman" w:hAnsi="Times New Roman"/>
          <w:lang w:val="en-GB"/>
        </w:rPr>
        <w:t xml:space="preserve">Despite our considerable effort we few pitfalls regarding our methods were identified. Our evaluation of the ant abundance performed on the ground, did not show significant decrease in predator exclusion plots compared with the control. However, during plant sampling we generally observed low abundance of small sized, non-predatory canopy ants. In case of a fungicide used we should also note, that the active ingredient of our fungicide (mancozeb) has been also used previously (Bagchi et al 2014) and </w:t>
      </w:r>
      <w:commentRangeStart w:id="52"/>
      <w:r>
        <w:rPr>
          <w:rFonts w:ascii="Times New Roman" w:hAnsi="Times New Roman"/>
          <w:lang w:val="en-GB"/>
        </w:rPr>
        <w:t>it didn’t show ability to remove density-dependent effect in seedlings communities in primary forest,</w:t>
      </w:r>
      <w:r>
        <w:rPr>
          <w:rFonts w:ascii="Times New Roman" w:hAnsi="Times New Roman"/>
          <w:lang w:val="en-GB"/>
        </w:rPr>
      </w:r>
      <w:commentRangeEnd w:id="52"/>
      <w:r>
        <w:commentReference w:id="52"/>
      </w:r>
      <w:r>
        <w:rPr>
          <w:rFonts w:ascii="Times New Roman" w:hAnsi="Times New Roman"/>
          <w:lang w:val="en-GB"/>
        </w:rPr>
        <w:t xml:space="preserve"> therefore if fungi related density-dependent effects were present at the initial stages of succession we probably were not able to remove them. Important side effect ot mancozeb is that it can accumulate in soil and may have negative effects on ammonification and nitrification (Walia et al 2014). However we expected that these undesirable effect of mancozeb would be minimized due to short half-life times (Xu 2000) and easy biodegradability in tropical soil conditions (Racke et al 1997). Also netting used to build exclosure might have boosted web building spiders abundances in an addition to the general increase of arachnids abundance under their natural enemies suppression. Exclosure frames might provide base for building webs by spiders, which were not sampled when exclosures were removed. Number of blocks used for the experiments was limited by suitable locations available and our abilities to maintain and sample them. Nevertheless, as mentioned before some effects may have not been detected and increased sample size could result in higher statistical power of our tests. </w:t>
      </w:r>
    </w:p>
    <w:p>
      <w:pPr>
        <w:pStyle w:val="Normal"/>
        <w:spacing w:lineRule="auto" w:line="480"/>
        <w:rPr/>
      </w:pPr>
      <w:r>
        <w:rPr>
          <w:rFonts w:ascii="Times New Roman" w:hAnsi="Times New Roman"/>
          <w:lang w:val="en-GB"/>
        </w:rPr>
        <w:t xml:space="preserve">Our results point out on an important role of local scale interaction web of pathogenic fungi, predators </w:t>
      </w:r>
      <w:del w:id="129" w:author="nieznany" w:date="2018-10-12T10:17:00Z">
        <w:r>
          <w:rPr>
            <w:rFonts w:ascii="Times New Roman" w:hAnsi="Times New Roman"/>
            <w:lang w:val="en-GB"/>
          </w:rPr>
          <w:delText>n</w:delText>
        </w:r>
      </w:del>
      <w:r>
        <w:rPr>
          <w:rFonts w:ascii="Times New Roman" w:hAnsi="Times New Roman"/>
          <w:lang w:val="en-GB"/>
        </w:rPr>
        <w:t>a</w:t>
      </w:r>
      <w:ins w:id="130" w:author="nieznany" w:date="2018-10-12T10:17:00Z">
        <w:r>
          <w:rPr>
            <w:rFonts w:ascii="Times New Roman" w:hAnsi="Times New Roman"/>
            <w:lang w:val="en-GB"/>
          </w:rPr>
          <w:t>n</w:t>
        </w:r>
      </w:ins>
      <w:r>
        <w:rPr>
          <w:rFonts w:ascii="Times New Roman" w:hAnsi="Times New Roman"/>
          <w:lang w:val="en-GB"/>
        </w:rPr>
        <w:t>d herbivorous insects for an initial successional processes and for shaping future community composition. It also provides potential factors which can be used to decrease the high unpredictability of successional trajectories found in empirical data. All the elements are connected and create an interdependent network. Therefore in a disrupted, simplified ecosystem all of its biotic interactions will be affected. From our results we can conclude that without a rich network of consumers</w:t>
      </w:r>
      <w:del w:id="131" w:author="nieznany" w:date="2018-10-12T10:18:00Z">
        <w:r>
          <w:rPr>
            <w:rFonts w:ascii="Times New Roman" w:hAnsi="Times New Roman"/>
            <w:lang w:val="en-GB"/>
          </w:rPr>
          <w:delText xml:space="preserve"> may inhibit </w:delText>
        </w:r>
      </w:del>
      <w:r>
        <w:rPr>
          <w:rFonts w:ascii="Times New Roman" w:hAnsi="Times New Roman"/>
          <w:lang w:val="en-GB"/>
        </w:rPr>
        <w:t xml:space="preserve">successful regeneration of plant communities </w:t>
      </w:r>
      <w:ins w:id="132" w:author="nieznany" w:date="2018-10-12T10:18:00Z">
        <w:r>
          <w:rPr>
            <w:rFonts w:ascii="Times New Roman" w:hAnsi="Times New Roman"/>
            <w:lang w:val="en-GB"/>
          </w:rPr>
          <w:t xml:space="preserve">may </w:t>
        </w:r>
      </w:ins>
      <w:ins w:id="133" w:author="nieznany" w:date="2018-10-12T10:18:00Z">
        <w:r>
          <w:rPr>
            <w:rFonts w:ascii="Times New Roman" w:hAnsi="Times New Roman"/>
            <w:lang w:val="en-GB"/>
          </w:rPr>
          <w:t>be inhibi</w:t>
        </w:r>
      </w:ins>
      <w:ins w:id="134" w:author="nieznany" w:date="2018-10-12T10:19:00Z">
        <w:r>
          <w:rPr>
            <w:rFonts w:ascii="Times New Roman" w:hAnsi="Times New Roman"/>
            <w:lang w:val="en-GB"/>
          </w:rPr>
          <w:t xml:space="preserve">ted </w:t>
        </w:r>
      </w:ins>
      <w:r>
        <w:rPr>
          <w:rFonts w:ascii="Times New Roman" w:hAnsi="Times New Roman"/>
          <w:lang w:val="en-GB"/>
        </w:rPr>
        <w:t xml:space="preserve">and </w:t>
      </w:r>
      <w:del w:id="135" w:author="nieznany" w:date="2018-10-12T10:19:00Z">
        <w:r>
          <w:rPr>
            <w:rFonts w:ascii="Times New Roman" w:hAnsi="Times New Roman"/>
            <w:lang w:val="en-GB"/>
          </w:rPr>
          <w:delText xml:space="preserve">increasing </w:delText>
        </w:r>
      </w:del>
      <w:r>
        <w:rPr>
          <w:rFonts w:ascii="Times New Roman" w:hAnsi="Times New Roman"/>
          <w:lang w:val="en-GB"/>
        </w:rPr>
        <w:t>importance of random contingent effects during assembly proces</w:t>
      </w:r>
      <w:ins w:id="136" w:author="nieznany" w:date="2018-10-12T10:55:00Z">
        <w:r>
          <w:rPr>
            <w:rFonts w:ascii="Times New Roman" w:hAnsi="Times New Roman"/>
            <w:lang w:val="en-GB"/>
          </w:rPr>
          <w:t>s</w:t>
        </w:r>
      </w:ins>
      <w:r>
        <w:rPr>
          <w:rFonts w:ascii="Times New Roman" w:hAnsi="Times New Roman"/>
          <w:lang w:val="en-GB"/>
        </w:rPr>
        <w:t>es</w:t>
      </w:r>
      <w:ins w:id="137" w:author="nieznany" w:date="2018-10-12T10:19:00Z">
        <w:r>
          <w:rPr>
            <w:rFonts w:ascii="Times New Roman" w:hAnsi="Times New Roman"/>
            <w:lang w:val="en-GB"/>
          </w:rPr>
          <w:t xml:space="preserve"> </w:t>
        </w:r>
      </w:ins>
      <w:ins w:id="138" w:author="nieznany" w:date="2018-10-12T10:19:00Z">
        <w:r>
          <w:rPr>
            <w:rFonts w:ascii="Times New Roman" w:hAnsi="Times New Roman"/>
            <w:lang w:val="en-GB"/>
          </w:rPr>
          <w:t>increase</w:t>
        </w:r>
      </w:ins>
      <w:r>
        <w:rPr>
          <w:rFonts w:ascii="Times New Roman" w:hAnsi="Times New Roman"/>
          <w:lang w:val="en-GB"/>
        </w:rPr>
        <w:t>. Our results show that in tropics biotic factors have the ability to change the competitive structure within regenerating communities, resulting in secondary effects on the community composition. Secondary succession is a dynamic process where driving factors can also change with time and successional stage. For the understudied initial succession of tropical rain forest we found various complex effects of biotic factors involved and having potential to affect later stages of succession, form which herbivorous insects however, turned out to control major characteristics of the stucture and diversity. However, effects of pathogenic fungi can gain on importance later in the succession, when the canopy formation would dominate. We need more studies focused on collecting detailed</w:t>
      </w:r>
      <w:r>
        <w:rPr>
          <w:rFonts w:ascii="Times New Roman" w:hAnsi="Times New Roman"/>
          <w:color w:val="111111"/>
          <w:lang w:val="en-GB"/>
        </w:rPr>
        <w:t xml:space="preserve"> demographical data combined with information on individual species competitive abilities and functional traits, including soil biota, all tested in greenhouse experiments would allow for better understanding of exact mechanisms of biotic control of successional communities and possibly in the future better understand how can we facilitate more effective regeneration of tropical forests.</w:t>
      </w:r>
    </w:p>
    <w:p>
      <w:pPr>
        <w:pStyle w:val="Normal"/>
        <w:spacing w:lineRule="auto" w:line="480"/>
        <w:rPr>
          <w:rFonts w:ascii="Times New Roman" w:hAnsi="Times New Roman"/>
          <w:b/>
          <w:b/>
          <w:bCs/>
          <w:color w:val="111111"/>
          <w:lang w:val="en-GB"/>
        </w:rPr>
      </w:pPr>
      <w:r>
        <w:rPr>
          <w:rFonts w:ascii="Times New Roman" w:hAnsi="Times New Roman"/>
          <w:b/>
          <w:bCs/>
          <w:color w:val="111111"/>
          <w:lang w:val="en-GB"/>
        </w:rPr>
      </w:r>
    </w:p>
    <w:p>
      <w:pPr>
        <w:pStyle w:val="Normal"/>
        <w:spacing w:lineRule="auto" w:line="480"/>
        <w:rPr/>
      </w:pPr>
      <w:r>
        <w:rPr/>
        <w:commentReference w:id="53"/>
      </w:r>
    </w:p>
    <w:p>
      <w:pPr>
        <w:pStyle w:val="Normal"/>
        <w:rPr>
          <w:rFonts w:ascii="Times New Roman" w:hAnsi="Times New Roman"/>
          <w:highlight w:val="yellow"/>
          <w:lang w:val="en-GB"/>
        </w:rPr>
      </w:pPr>
      <w:r>
        <w:rPr>
          <w:rFonts w:ascii="Times New Roman" w:hAnsi="Times New Roman"/>
          <w:highlight w:val="yellow"/>
          <w:lang w:val="en-GB"/>
        </w:rPr>
      </w:r>
    </w:p>
    <w:p>
      <w:pPr>
        <w:pStyle w:val="Normal"/>
        <w:spacing w:lineRule="auto" w:line="480"/>
        <w:rPr>
          <w:rFonts w:ascii="Times New Roman" w:hAnsi="Times New Roman"/>
          <w:b/>
          <w:b/>
          <w:bCs/>
          <w:color w:val="111111"/>
          <w:highlight w:val="yellow"/>
          <w:lang w:val="en-GB"/>
        </w:rPr>
      </w:pPr>
      <w:bookmarkStart w:id="14" w:name="_GoBack"/>
      <w:bookmarkStart w:id="15" w:name="_GoBack"/>
      <w:bookmarkEnd w:id="15"/>
      <w:r>
        <w:rPr>
          <w:rFonts w:ascii="Times New Roman" w:hAnsi="Times New Roman"/>
          <w:b/>
          <w:bCs/>
          <w:color w:val="111111"/>
          <w:highlight w:val="yellow"/>
          <w:lang w:val="en-GB"/>
        </w:rPr>
      </w:r>
    </w:p>
    <w:p>
      <w:pPr>
        <w:pStyle w:val="Tretekstu"/>
        <w:rPr>
          <w:rFonts w:ascii="Times New Roman" w:hAnsi="Times New Roman"/>
          <w:b/>
          <w:b/>
          <w:bCs/>
          <w:color w:val="111111"/>
          <w:lang w:val="en-GB"/>
        </w:rPr>
      </w:pPr>
      <w:r>
        <w:rPr>
          <w:rFonts w:ascii="Times New Roman" w:hAnsi="Times New Roman"/>
          <w:b/>
          <w:bCs/>
          <w:color w:val="111111"/>
          <w:lang w:val="en-GB"/>
        </w:rPr>
        <w:t>Acknowledgments</w:t>
      </w:r>
    </w:p>
    <w:p>
      <w:pPr>
        <w:pStyle w:val="Tretekstu"/>
        <w:rPr>
          <w:rFonts w:ascii="Times New Roman" w:hAnsi="Times New Roman"/>
          <w:color w:val="111111"/>
          <w:lang w:val="en-GB"/>
        </w:rPr>
      </w:pPr>
      <w:r>
        <w:rPr>
          <w:rFonts w:ascii="Times New Roman" w:hAnsi="Times New Roman"/>
          <w:color w:val="111111"/>
          <w:lang w:val="en-GB"/>
        </w:rPr>
        <w:t xml:space="preserve">Tereza Holicova for processing leaf frames data. Jan Leps,  Juan Alberti and Leonardo Re Jorge for useful discussions, Binatang Rerearch Center staff in Papua New Guinea for support during field work. </w:t>
      </w:r>
      <w:r>
        <w:rPr>
          <w:rFonts w:ascii="Times New Roman" w:hAnsi="Times New Roman"/>
          <w:color w:val="111111"/>
          <w:highlight w:val="yellow"/>
          <w:lang w:val="en-GB"/>
        </w:rPr>
        <w:t xml:space="preserve">Grants: GACR </w:t>
      </w:r>
      <w:r>
        <w:rPr>
          <w:rFonts w:ascii="Times New Roman" w:hAnsi="Times New Roman"/>
          <w:color w:val="111111"/>
          <w:lang w:val="en-GB"/>
        </w:rPr>
        <w:t>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lang w:val="en-GB"/>
        </w:rPr>
      </w:pPr>
      <w:r>
        <w:rPr>
          <w:rFonts w:ascii="Times New Roman" w:hAnsi="Times New Roman"/>
          <w:b/>
          <w:bCs/>
          <w:lang w:val="en-GB"/>
        </w:rPr>
        <w:t>References</w:t>
      </w:r>
      <w:r>
        <w:br w:type="page"/>
      </w:r>
    </w:p>
    <w:p>
      <w:pPr>
        <w:pStyle w:val="Tretekstu"/>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posOffset>633095</wp:posOffset>
            </wp:positionH>
            <wp:positionV relativeFrom="paragraph">
              <wp:posOffset>453390</wp:posOffset>
            </wp:positionV>
            <wp:extent cx="5123815" cy="527050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123815" cy="5270500"/>
                    </a:xfrm>
                    <a:prstGeom prst="rect">
                      <a:avLst/>
                    </a:prstGeom>
                  </pic:spPr>
                </pic:pic>
              </a:graphicData>
            </a:graphic>
          </wp:anchor>
        </w:drawing>
      </w:r>
    </w:p>
    <w:p>
      <w:pPr>
        <w:pStyle w:val="Normal"/>
        <w:spacing w:lineRule="auto" w:line="480"/>
        <w:rPr>
          <w:lang w:val="en-GB"/>
        </w:rPr>
      </w:pPr>
      <w:r>
        <w:rPr>
          <w:rFonts w:ascii="Times New Roman" w:hAnsi="Times New Roman"/>
          <w:color w:val="000000"/>
          <w:lang w:val="en-GB"/>
        </w:rPr>
        <w:t xml:space="preserve">Figure 1. </w:t>
      </w:r>
      <w:r>
        <w:rPr>
          <w:rFonts w:ascii="Times New Roman" w:hAnsi="Times New Roman"/>
          <w:lang w:val="en-GB"/>
        </w:rPr>
        <w:t xml:space="preserve">Community descriptors based on all species present in the experimental plot from Wanang. Garden 1 (light grey) was overgrown by the vine </w:t>
      </w:r>
      <w:r>
        <w:rPr>
          <w:rFonts w:ascii="Times New Roman" w:hAnsi="Times New Roman"/>
          <w:i/>
          <w:iCs/>
          <w:lang w:val="en-GB"/>
        </w:rPr>
        <w:t>Calopogonium mucunoides</w:t>
      </w:r>
      <w:r>
        <w:rPr>
          <w:rFonts w:ascii="Times New Roman" w:hAnsi="Times New Roman"/>
          <w:lang w:val="en-GB"/>
        </w:rPr>
        <w:t xml:space="preserve">. </w:t>
      </w:r>
      <w:commentRangeStart w:id="54"/>
      <w:r>
        <w:rPr>
          <w:rFonts w:ascii="Times New Roman" w:hAnsi="Times New Roman"/>
          <w:lang w:val="en-GB"/>
        </w:rPr>
        <w:t>Whenever exclusion of this plot changed results qualitatively it was removed form the analysis.</w:t>
      </w:r>
      <w:r>
        <w:rPr>
          <w:rFonts w:ascii="Times New Roman" w:hAnsi="Times New Roman"/>
          <w:lang w:val="en-GB"/>
        </w:rPr>
      </w:r>
      <w:commentRangeEnd w:id="54"/>
      <w:r>
        <w:commentReference w:id="54"/>
      </w:r>
      <w:r>
        <w:rPr>
          <w:rFonts w:ascii="Times New Roman" w:hAnsi="Times New Roman"/>
          <w:lang w:val="en-GB"/>
        </w:rPr>
        <w:t xml:space="preserve"> Red color indicates significant difference from the control at the alpha = 0.05 level and orange color marginal significance at alpha = 0.1. Significance of the effects and their relative sizes are summarised in table 1.</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472180"/>
            <wp:effectExtent l="0" t="0" r="0" b="0"/>
            <wp:wrapSquare wrapText="largest"/>
            <wp:docPr id="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3" descr=""/>
                    <pic:cNvPicPr>
                      <a:picLocks noChangeAspect="1" noChangeArrowheads="1"/>
                    </pic:cNvPicPr>
                  </pic:nvPicPr>
                  <pic:blipFill>
                    <a:blip r:embed="rId3"/>
                    <a:stretch>
                      <a:fillRect/>
                    </a:stretch>
                  </pic:blipFill>
                  <pic:spPr bwMode="auto">
                    <a:xfrm>
                      <a:off x="0" y="0"/>
                      <a:ext cx="6332220" cy="3472180"/>
                    </a:xfrm>
                    <a:prstGeom prst="rect">
                      <a:avLst/>
                    </a:prstGeom>
                  </pic:spPr>
                </pic:pic>
              </a:graphicData>
            </a:graphic>
          </wp:anchor>
        </w:drawing>
      </w:r>
    </w:p>
    <w:p>
      <w:pPr>
        <w:pStyle w:val="Normal"/>
        <w:spacing w:lineRule="auto" w:line="480"/>
        <w:rPr>
          <w:lang w:val="en-GB"/>
        </w:rPr>
      </w:pPr>
      <w:r>
        <w:rPr>
          <w:rFonts w:ascii="Times New Roman" w:hAnsi="Times New Roman"/>
          <w:color w:val="000000"/>
          <w:lang w:val="en-GB"/>
        </w:rPr>
        <w:t>Figure 2. Redundancy analysis of the plant biomass data, conditioned on their blocks. Results for the whole community (A) and woody species (B). [</w:t>
      </w:r>
      <w:r>
        <w:rPr>
          <w:rFonts w:ascii="Times New Roman" w:hAnsi="Times New Roman"/>
          <w:color w:val="000000"/>
          <w:highlight w:val="yellow"/>
          <w:lang w:val="en-GB"/>
        </w:rPr>
        <w:t>explain percentages meaning, add names for the main species, remove blue dots representing them</w:t>
      </w:r>
      <w:r>
        <w:rPr>
          <w:rFonts w:ascii="Times New Roman" w:hAnsi="Times New Roman"/>
          <w:color w:val="000000"/>
          <w:lang w:val="en-GB"/>
        </w:rPr>
        <w:t>]</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lang w:val="en-GB"/>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16985" cy="3053715"/>
            <wp:effectExtent l="0" t="0" r="0" b="0"/>
            <wp:wrapTopAndBottom/>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4"/>
                    <a:stretch>
                      <a:fillRect/>
                    </a:stretch>
                  </pic:blipFill>
                  <pic:spPr bwMode="auto">
                    <a:xfrm>
                      <a:off x="0" y="0"/>
                      <a:ext cx="3816985" cy="3053715"/>
                    </a:xfrm>
                    <a:prstGeom prst="rect">
                      <a:avLst/>
                    </a:prstGeom>
                  </pic:spPr>
                </pic:pic>
              </a:graphicData>
            </a:graphic>
          </wp:anchor>
        </w:drawing>
      </w:r>
      <w:r>
        <w:rPr>
          <w:rFonts w:ascii="Times New Roman" w:hAnsi="Times New Roman"/>
          <w:lang w:val="en-GB"/>
        </w:rPr>
        <w:t>F</w:t>
      </w:r>
      <w:r>
        <w:rPr>
          <w:rFonts w:ascii="Times New Roman" w:hAnsi="Times New Roman"/>
          <w:lang w:val="en-GB"/>
        </w:rPr>
        <w:t xml:space="preserve">igure 3.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i/>
          <w:iCs/>
          <w:lang w:val="en-GB"/>
        </w:rPr>
        <w:commentReference w:id="55"/>
      </w:r>
      <w:r>
        <w:rPr>
          <w:rFonts w:ascii="Times New Roman" w:hAnsi="Times New Roman"/>
          <w:lang w:val="en-GB"/>
        </w:rPr>
        <w:t>., and was excluded from the analyses. Values of CWM LDMC and herbivory are logit transformed, and SLA are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Within treatment dissimilarity (mean ± SE) according to a modified Raup-Crick dissimilarity metric (RC) for the </w:t>
      </w:r>
      <w:commentRangeStart w:id="56"/>
      <w:r>
        <w:rPr>
          <w:rFonts w:ascii="Times New Roman" w:hAnsi="Times New Roman"/>
          <w:color w:val="000000"/>
          <w:lang w:val="en-GB"/>
        </w:rPr>
        <w:t xml:space="preserve">woody plant </w:t>
      </w:r>
      <w:r>
        <w:rPr>
          <w:rFonts w:ascii="Times New Roman" w:hAnsi="Times New Roman"/>
          <w:color w:val="000000"/>
          <w:lang w:val="en-GB"/>
        </w:rPr>
      </w:r>
      <w:commentRangeEnd w:id="56"/>
      <w:r>
        <w:commentReference w:id="56"/>
      </w:r>
      <w:r>
        <w:rPr>
          <w:rFonts w:ascii="Times New Roman" w:hAnsi="Times New Roman"/>
          <w:color w:val="000000"/>
          <w:lang w:val="en-GB"/>
        </w:rPr>
        <w:t xml:space="preserve">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p>
      <w:pPr>
        <w:pStyle w:val="Normal"/>
        <w:spacing w:lineRule="auto" w:line="480"/>
        <w:rPr>
          <w:rFonts w:ascii="Times New Roman" w:hAnsi="Times New Roman"/>
          <w:lang w:val="en-GB"/>
        </w:rPr>
      </w:pPr>
      <w:r>
        <w:rPr>
          <w:rFonts w:ascii="Times New Roman" w:hAnsi="Times New Roman"/>
          <w:lang w:val="en-GB"/>
        </w:rPr>
      </w:r>
      <w:r>
        <w:br w:type="page"/>
      </w:r>
    </w:p>
    <w:tbl>
      <w:tblPr>
        <w:tblW w:w="720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1365"/>
        <w:gridCol w:w="1234"/>
        <w:gridCol w:w="921"/>
        <w:gridCol w:w="920"/>
        <w:gridCol w:w="922"/>
        <w:gridCol w:w="922"/>
        <w:gridCol w:w="915"/>
      </w:tblGrid>
      <w:tr>
        <w:trPr/>
        <w:tc>
          <w:tcPr>
            <w:tcW w:w="136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pageBreakBefore/>
              <w:jc w:val="center"/>
              <w:rPr>
                <w:rFonts w:ascii="Times New Roman" w:hAnsi="Times New Roman"/>
                <w:sz w:val="20"/>
                <w:szCs w:val="20"/>
                <w:lang w:val="en-GB"/>
              </w:rPr>
            </w:pPr>
            <w:r>
              <w:rPr>
                <w:rFonts w:ascii="Times New Roman" w:hAnsi="Times New Roman"/>
                <w:sz w:val="20"/>
                <w:szCs w:val="20"/>
                <w:lang w:val="en-GB"/>
              </w:rPr>
              <w:t>Index</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Average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w:t>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I</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P</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H1</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H2</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LN Bimass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(4.409)</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-0.474</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-0.956</w:t>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(4.170)</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-1.471</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Diversity</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(1.388)</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-0.552</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-0.433</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(0.834)</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lang w:val="en-GB"/>
              </w:rPr>
            </w:pPr>
            <w:r>
              <w:rPr>
                <w:rFonts w:ascii="Times New Roman" w:hAnsi="Times New Roman"/>
                <w:sz w:val="20"/>
                <w:szCs w:val="20"/>
                <w:lang w:val="en-GB"/>
              </w:rPr>
              <w:t>-</w:t>
            </w:r>
            <w:r>
              <w:rPr>
                <w:rFonts w:ascii="Times New Roman" w:hAnsi="Times New Roman"/>
                <w:i/>
                <w:iCs/>
                <w:sz w:val="20"/>
                <w:szCs w:val="20"/>
                <w:lang w:val="en-GB"/>
              </w:rPr>
              <w:t>0.404</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Richness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e^2.806</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-0.293</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e^2.026</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lang w:val="en-GB"/>
              </w:rPr>
            </w:pPr>
            <w:r>
              <w:rPr>
                <w:rFonts w:ascii="Times New Roman" w:hAnsi="Times New Roman"/>
                <w:sz w:val="20"/>
                <w:szCs w:val="20"/>
                <w:lang w:val="en-GB"/>
              </w:rPr>
              <w:t>-</w:t>
            </w:r>
            <w:r>
              <w:rPr>
                <w:rFonts w:ascii="Times New Roman" w:hAnsi="Times New Roman"/>
                <w:i/>
                <w:iCs/>
                <w:sz w:val="20"/>
                <w:szCs w:val="20"/>
                <w:lang w:val="en-GB"/>
              </w:rPr>
              <w:t>0.395</w:t>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Evenness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(0.5)</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-0.160</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lang w:val="en-GB"/>
              </w:rPr>
            </w:pPr>
            <w:r>
              <w:rPr>
                <w:rFonts w:ascii="Times New Roman" w:hAnsi="Times New Roman"/>
                <w:sz w:val="20"/>
                <w:szCs w:val="20"/>
                <w:lang w:val="en-GB"/>
              </w:rPr>
              <w:t>-</w:t>
            </w:r>
            <w:r>
              <w:rPr>
                <w:rFonts w:ascii="Times New Roman" w:hAnsi="Times New Roman"/>
                <w:i/>
                <w:iCs/>
                <w:sz w:val="20"/>
                <w:szCs w:val="20"/>
                <w:lang w:val="en-GB"/>
              </w:rPr>
              <w:t>0.149</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(0.436)</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0.179</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No. of stems</w:t>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e^3.169</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-0.726</w:t>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-0.431</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-1.049</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CWM SLA</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-0.281</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w:t>
            </w:r>
          </w:p>
          <w:p>
            <w:pPr>
              <w:pStyle w:val="Zawartotabeli"/>
              <w:jc w:val="center"/>
              <w:rPr>
                <w:rFonts w:ascii="Times New Roman" w:hAnsi="Times New Roman"/>
                <w:sz w:val="20"/>
                <w:szCs w:val="20"/>
                <w:lang w:val="en-GB"/>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CWM LDMC</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0.380</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w:t>
            </w:r>
          </w:p>
          <w:p>
            <w:pPr>
              <w:pStyle w:val="Zawartotabeli"/>
              <w:jc w:val="center"/>
              <w:rPr>
                <w:rFonts w:ascii="Times New Roman" w:hAnsi="Times New Roman"/>
                <w:sz w:val="20"/>
                <w:szCs w:val="20"/>
                <w:lang w:val="en-GB"/>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0.335</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Herbivory</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w:t>
            </w:r>
          </w:p>
          <w:p>
            <w:pPr>
              <w:pStyle w:val="Zawartotabeli"/>
              <w:jc w:val="center"/>
              <w:rPr>
                <w:rFonts w:ascii="Times New Roman" w:hAnsi="Times New Roman"/>
                <w:sz w:val="20"/>
                <w:szCs w:val="20"/>
                <w:lang w:val="en-GB"/>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1.670</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1.653</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Randomness</w:t>
            </w:r>
          </w:p>
          <w:p>
            <w:pPr>
              <w:pStyle w:val="Zawartotabeli"/>
              <w:jc w:val="center"/>
              <w:rPr>
                <w:rFonts w:ascii="Times New Roman" w:hAnsi="Times New Roman"/>
                <w:sz w:val="20"/>
                <w:szCs w:val="20"/>
                <w:lang w:val="en-GB"/>
              </w:rPr>
            </w:pPr>
            <w:r>
              <w:rPr>
                <w:rFonts w:ascii="Times New Roman" w:hAnsi="Times New Roman"/>
                <w:sz w:val="20"/>
                <w:szCs w:val="20"/>
                <w:lang w:val="en-GB"/>
              </w:rPr>
              <w:t>(RC values)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 xml:space="preserve">Full </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(0.328, 0422)</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-0.125</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-0.221</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bl>
    <w:p>
      <w:pPr>
        <w:pStyle w:val="Normal"/>
        <w:spacing w:lineRule="auto" w:line="480"/>
        <w:rPr>
          <w:rFonts w:ascii="Times New Roman" w:hAnsi="Times New Roman"/>
          <w:lang w:val="en-GB"/>
        </w:rPr>
      </w:pPr>
      <w:r>
        <w:rPr>
          <w:rFonts w:ascii="Times New Roman" w:hAnsi="Times New Roman"/>
          <w:lang w:val="en-GB"/>
        </w:rPr>
      </w:r>
    </w:p>
    <w:p>
      <w:pPr>
        <w:pStyle w:val="Normal"/>
        <w:spacing w:lineRule="auto" w:line="480"/>
        <w:rPr/>
      </w:pPr>
      <w:r>
        <w:rPr>
          <w:rFonts w:ascii="Times New Roman" w:hAnsi="Times New Roman"/>
          <w:lang w:val="en-GB"/>
        </w:rPr>
        <w:t>Table 1. Effect sizes for the community characteristics under different treatments (F – fungicide, I – insecticide, P – predator exclusion, H1 – low added herbivores, H2 – high added herbivores). Values in bold are significant at alpha = 0.05, values in italics are marginally significant at alpha = 0.1. [</w:t>
      </w:r>
      <w:r>
        <w:rPr>
          <w:rFonts w:ascii="Times New Roman" w:hAnsi="Times New Roman"/>
          <w:highlight w:val="yellow"/>
          <w:lang w:val="en-GB"/>
        </w:rPr>
        <w:t xml:space="preserve">add all baseline average </w:t>
      </w:r>
      <w:commentRangeStart w:id="57"/>
      <w:r>
        <w:rPr>
          <w:rFonts w:ascii="Times New Roman" w:hAnsi="Times New Roman"/>
          <w:highlight w:val="yellow"/>
          <w:lang w:val="en-GB"/>
        </w:rPr>
        <w:t>values</w:t>
      </w:r>
      <w:r>
        <w:rPr>
          <w:rFonts w:ascii="Times New Roman" w:hAnsi="Times New Roman"/>
          <w:highlight w:val="yellow"/>
          <w:lang w:val="en-GB"/>
        </w:rPr>
      </w:r>
      <w:commentRangeEnd w:id="57"/>
      <w:r>
        <w:commentReference w:id="57"/>
      </w:r>
      <w:r>
        <w:rPr>
          <w:rFonts w:ascii="Times New Roman" w:hAnsi="Times New Roman"/>
          <w:lang w:val="en-GB"/>
        </w:rPr>
        <w:t>] Explain CWM SLA, CWM LDMC</w:t>
      </w:r>
    </w:p>
    <w:sectPr>
      <w:footerReference w:type="default" r:id="rId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V.Novotny" w:date="2018-09-08T14:35:00Z" w:initials="VN">
    <w:p>
      <w:r>
        <w:rPr>
          <w:rFonts w:eastAsia="Segoe UI" w:cs="Tahoma"/>
          <w:color w:val="00000A"/>
          <w:lang w:val="en-US" w:eastAsia="en-US" w:bidi="en-US"/>
        </w:rPr>
        <w:t>it is not very clear what you want to say here, at any rate I would keep the text simple and punchy</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1" w:author="V.Novotny" w:date="2018-09-08T14:45:00Z" w:initials="VN">
    <w:p>
      <w:r>
        <w:rPr>
          <w:rFonts w:eastAsia="Segoe UI" w:cs="Tahoma"/>
          <w:color w:val="00000A"/>
          <w:lang w:val="en-US" w:eastAsia="en-US" w:bidi="en-US"/>
        </w:rPr>
        <w:t>it is confusing if you sometimes speak about the effect of fungi and sometimes effect of fungicides (which are of course opposite to fungi effects) – better to keep it simple and always talk about fungi, herbivore etc effects rather than effects of treatments</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2" w:author="V.Novotny" w:date="2018-09-08T14:44:00Z" w:initials="VN">
    <w:p>
      <w:r>
        <w:rPr>
          <w:rFonts w:eastAsia="Segoe UI" w:cs="Tahoma"/>
          <w:color w:val="00000A"/>
          <w:lang w:val="en-US" w:eastAsia="en-US" w:bidi="en-US"/>
        </w:rPr>
        <w:t>pioneer is OK but since there could be also primary forest seedlings I would probably avoid the term; woody plants better than trees</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3" w:author="V.Novotny" w:date="2018-09-08T17:15:00Z" w:initials="VN">
    <w:p>
      <w:r>
        <w:rPr>
          <w:rFonts w:eastAsia="Segoe UI" w:cs="Tahoma"/>
          <w:color w:val="00000A"/>
          <w:lang w:val="en-US" w:eastAsia="en-US" w:bidi="en-US"/>
        </w:rPr>
        <w:t>The Ecology of Trees in the Tropical Rain Forest</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4" w:author="V.Novotny" w:date="2018-09-08T17:32:00Z" w:initials="VN">
    <w:p>
      <w:r>
        <w:rPr>
          <w:rFonts w:eastAsia="Segoe UI" w:cs="Tahoma"/>
          <w:color w:val="00000A"/>
          <w:lang w:val="en-US" w:eastAsia="en-US" w:bidi="en-US"/>
        </w:rPr>
        <w:t xml:space="preserve">this is too general and references old, find some trophic cascades references for tropical forests, one is </w:t>
      </w:r>
    </w:p>
    <w:p>
      <w:r>
        <w:rPr>
          <w:rFonts w:eastAsia="Segoe UI" w:cs="Tahoma"/>
          <w:color w:val="auto"/>
          <w:lang w:val="en-US" w:eastAsia="en-US" w:bidi="en-US"/>
        </w:rPr>
      </w:r>
    </w:p>
    <w:p>
      <w:r>
        <w:rPr>
          <w:rFonts w:ascii="Segoe UI" w:hAnsi="Segoe UI" w:eastAsia="Segoe UI" w:cs="Segoe UI"/>
          <w:color w:val="00000A"/>
          <w:sz w:val="18"/>
          <w:szCs w:val="18"/>
          <w:lang w:val="en-US" w:eastAsia="en-US" w:bidi="ar-SA"/>
        </w:rPr>
        <w:t xml:space="preserve">Letourneau, D. K., Dyer, L.A. (1998). "Experimental test in lowland tropical forest shows top-down effects through four trophic levels." </w:t>
      </w:r>
      <w:r>
        <w:rPr>
          <w:rFonts w:ascii="Segoe UI" w:hAnsi="Segoe UI" w:eastAsia="Segoe UI" w:cs="Segoe UI"/>
          <w:color w:val="00000A"/>
          <w:sz w:val="18"/>
          <w:szCs w:val="18"/>
          <w:u w:val="single"/>
          <w:lang w:val="en-US" w:eastAsia="en-US" w:bidi="ar-SA"/>
        </w:rPr>
        <w:t>Ecology</w:t>
      </w:r>
      <w:r>
        <w:rPr>
          <w:rFonts w:ascii="Segoe UI" w:hAnsi="Segoe UI" w:eastAsia="Segoe UI" w:cs="Segoe UI"/>
          <w:color w:val="00000A"/>
          <w:sz w:val="18"/>
          <w:szCs w:val="18"/>
          <w:lang w:val="en-US" w:eastAsia="en-US" w:bidi="ar-SA"/>
        </w:rPr>
        <w:t xml:space="preserve"> </w:t>
      </w:r>
      <w:r>
        <w:rPr>
          <w:rFonts w:ascii="Segoe UI" w:hAnsi="Segoe UI" w:eastAsia="Segoe UI" w:cs="Segoe UI"/>
          <w:b/>
          <w:bCs/>
          <w:color w:val="00000A"/>
          <w:sz w:val="18"/>
          <w:szCs w:val="18"/>
          <w:lang w:val="en-US" w:eastAsia="en-US" w:bidi="ar-SA"/>
        </w:rPr>
        <w:t>79</w:t>
      </w:r>
      <w:r>
        <w:rPr>
          <w:rFonts w:ascii="Segoe UI" w:hAnsi="Segoe UI" w:eastAsia="Segoe UI" w:cs="Segoe UI"/>
          <w:color w:val="00000A"/>
          <w:sz w:val="18"/>
          <w:szCs w:val="18"/>
          <w:lang w:val="en-US" w:eastAsia="en-US" w:bidi="ar-SA"/>
        </w:rPr>
        <w:t>: 1678-1687.</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5" w:author="V.Novotny" w:date="2018-09-08T17:42:00Z" w:initials="VN">
    <w:p>
      <w:r>
        <w:rPr>
          <w:rFonts w:eastAsia="Segoe UI" w:cs="Tahoma"/>
          <w:color w:val="00000A"/>
          <w:lang w:val="en-US" w:eastAsia="en-US" w:bidi="en-US"/>
        </w:rPr>
        <w:t xml:space="preserve">this is also relevant </w:t>
      </w:r>
      <w:r>
        <w:rPr>
          <w:rFonts w:eastAsia="Segoe UI" w:ascii="Segoe UI" w:hAnsi="Segoe UI" w:cs="Segoe UI"/>
          <w:color w:val="00000A"/>
          <w:sz w:val="18"/>
          <w:szCs w:val="18"/>
          <w:lang w:val="en-US" w:eastAsia="en-US" w:bidi="ar-SA"/>
        </w:rPr>
        <w:t xml:space="preserve">Herms, D. A., Mattson, W. J. (1992). "The dilemma of plants: To grow or defend." </w:t>
      </w:r>
      <w:r>
        <w:rPr>
          <w:rFonts w:eastAsia="Segoe UI" w:ascii="Segoe UI" w:hAnsi="Segoe UI" w:cs="Segoe UI"/>
          <w:color w:val="00000A"/>
          <w:sz w:val="18"/>
          <w:szCs w:val="18"/>
          <w:u w:val="single"/>
          <w:lang w:val="en-US" w:eastAsia="en-US" w:bidi="ar-SA"/>
        </w:rPr>
        <w:t>Quart. Rev. Biol.</w:t>
      </w:r>
      <w:r>
        <w:rPr>
          <w:rFonts w:eastAsia="Segoe UI" w:ascii="Segoe UI" w:hAnsi="Segoe UI" w:cs="Segoe UI"/>
          <w:color w:val="00000A"/>
          <w:sz w:val="18"/>
          <w:szCs w:val="18"/>
          <w:lang w:val="en-US" w:eastAsia="en-US" w:bidi="ar-SA"/>
        </w:rPr>
        <w:t xml:space="preserve"> </w:t>
      </w:r>
      <w:r>
        <w:rPr>
          <w:rFonts w:eastAsia="Segoe UI" w:ascii="Segoe UI" w:hAnsi="Segoe UI" w:cs="Segoe UI"/>
          <w:b/>
          <w:bCs/>
          <w:color w:val="00000A"/>
          <w:sz w:val="18"/>
          <w:szCs w:val="18"/>
          <w:lang w:val="en-US" w:eastAsia="en-US" w:bidi="ar-SA"/>
        </w:rPr>
        <w:t>67</w:t>
      </w:r>
      <w:r>
        <w:rPr>
          <w:rFonts w:eastAsia="Segoe UI" w:ascii="Segoe UI" w:hAnsi="Segoe UI" w:cs="Segoe UI"/>
          <w:color w:val="00000A"/>
          <w:sz w:val="18"/>
          <w:szCs w:val="18"/>
          <w:lang w:val="en-US" w:eastAsia="en-US" w:bidi="ar-SA"/>
        </w:rPr>
        <w:t>: 283-335.</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6" w:author="" w:date="0-00-00T00:00:00Z" w:initials="">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7" w:author="V.Novotny" w:date="2018-09-08T20:05:00Z" w:initials="VN">
    <w:p>
      <w:r>
        <w:rPr>
          <w:rFonts w:eastAsia="Segoe UI" w:cs="Tahoma"/>
          <w:color w:val="00000A"/>
          <w:lang w:val="en-US" w:eastAsia="en-US" w:bidi="en-US"/>
        </w:rPr>
        <w:t xml:space="preserve">Whitfeld, T. J. S., Novotny, V., Miller, S. E., Hrcek, J., Klimes, P. &amp; Weiblen, G. D. 2012. Predicting tropical insect herbivore abundance from host plant traits and phylogeny. </w:t>
      </w:r>
      <w:r>
        <w:rPr>
          <w:rFonts w:eastAsia="Segoe UI" w:cs="Tahoma"/>
          <w:i/>
          <w:color w:val="00000A"/>
          <w:lang w:val="en-US" w:eastAsia="en-US" w:bidi="en-US"/>
        </w:rPr>
        <w:t>Ecology</w:t>
      </w:r>
      <w:r>
        <w:rPr>
          <w:rFonts w:eastAsia="Segoe UI" w:cs="Tahoma"/>
          <w:color w:val="00000A"/>
          <w:lang w:val="en-US" w:eastAsia="en-US" w:bidi="en-US"/>
        </w:rPr>
        <w:t xml:space="preserve"> </w:t>
      </w:r>
      <w:r>
        <w:rPr>
          <w:rFonts w:eastAsia="Segoe UI" w:cs="Tahoma"/>
          <w:b/>
          <w:color w:val="00000A"/>
          <w:lang w:val="en-US" w:eastAsia="en-US" w:bidi="en-US"/>
        </w:rPr>
        <w:t>93</w:t>
      </w:r>
      <w:r>
        <w:rPr>
          <w:rFonts w:eastAsia="Segoe UI" w:cs="Tahoma"/>
          <w:color w:val="00000A"/>
          <w:lang w:val="en-US" w:eastAsia="en-US" w:bidi="en-US"/>
        </w:rPr>
        <w:t>, S211–S223</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8" w:author="V.Novotny" w:date="2018-09-08T20:16:00Z" w:initials="VN">
    <w:p>
      <w:r>
        <w:rPr>
          <w:rFonts w:eastAsia="Segoe UI" w:cs="Tahoma"/>
          <w:color w:val="00000A"/>
          <w:lang w:val="en-US" w:eastAsia="en-US" w:bidi="en-US"/>
        </w:rPr>
        <w:t xml:space="preserve">you have a tendency to write in too general terms – for instance these sentences do not say anything specific that a reader could learn. </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9" w:author="V.Novotny" w:date="2018-09-08T22:43:00Z" w:initials="VN">
    <w:p>
      <w:r>
        <w:rPr>
          <w:rFonts w:eastAsia="Segoe UI" w:cs="Tahoma"/>
          <w:color w:val="00000A"/>
          <w:lang w:val="en-US" w:eastAsia="en-US" w:bidi="en-US"/>
        </w:rPr>
        <w:t>we should probably cancel the numbering because the numbers are getting lost in extensive text here, especially the one on herbivores is complex as it includes also H1 and H2 treatments.</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10" w:author="" w:date="0-00-00T00:00:00Z" w:initials="">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11" w:author="V.Novotny" w:date="2018-09-08T22:35:00Z" w:initials="VN">
    <w:p>
      <w:r>
        <w:rPr>
          <w:rFonts w:eastAsia="Segoe UI" w:cs="Tahoma"/>
          <w:color w:val="00000A"/>
          <w:lang w:val="en-US" w:eastAsia="en-US" w:bidi="en-US"/>
        </w:rPr>
        <w:t xml:space="preserve">unclear what do you mean here by strong bottom up forcing </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12" w:author="V.Novotny" w:date="2018-09-08T22:37:00Z" w:initials="VN">
    <w:p>
      <w:r>
        <w:rPr>
          <w:rFonts w:eastAsia="Segoe UI" w:cs="Tahoma"/>
          <w:color w:val="00000A"/>
          <w:lang w:val="en-US" w:eastAsia="en-US" w:bidi="en-US"/>
        </w:rPr>
        <w:t>this read poorly – we are posing testable hypotheses here, not actually predicting what will happen, and here it is much more easy and clear to postulate a hypothesis that predators are important and therefore reverse the effects of herbivores proposed in the previous hypothesis.</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13" w:author="" w:date="0-00-00T00:00:00Z" w:initials="">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14" w:author="V.Novotny" w:date="2018-09-08T22:59:00Z" w:initials="VN">
    <w:p>
      <w:r>
        <w:rPr>
          <w:rFonts w:eastAsia="Segoe UI" w:cs="Tahoma"/>
          <w:color w:val="00000A"/>
          <w:lang w:val="en-US" w:eastAsia="en-US" w:bidi="en-US"/>
        </w:rPr>
        <w:t>this should join other hypotheses in (1) about herbivores</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15" w:author="V.Novotny" w:date="2018-09-08T23:01:00Z" w:initials="VN">
    <w:p>
      <w:r>
        <w:rPr>
          <w:rFonts w:eastAsia="Segoe UI" w:cs="Tahoma"/>
          <w:color w:val="00000A"/>
          <w:lang w:val="en-US" w:eastAsia="en-US" w:bidi="en-US"/>
        </w:rPr>
        <w:t>try to write simply – this example and many others, factors contribute to increased = factors increase</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16" w:author="V.Novotny" w:date="2018-09-08T15:52:00Z" w:initials="VN">
    <w:p>
      <w:r>
        <w:rPr>
          <w:rFonts w:eastAsia="Segoe UI" w:cs="Tahoma"/>
          <w:color w:val="00000A"/>
          <w:lang w:val="en-US" w:eastAsia="en-US" w:bidi="en-US"/>
        </w:rPr>
        <w:t>here we need to pre-empt the objection that succession after gardens is different from that in tree gaps</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17" w:author="V.Novotny" w:date="2018-09-08T15:37:00Z" w:initials="VN">
    <w:p>
      <w:r>
        <w:rPr>
          <w:rFonts w:eastAsia="Segoe UI" w:cs="Tahoma"/>
          <w:b/>
          <w:color w:val="00000A"/>
          <w:lang w:val="en-US" w:eastAsia="en-US" w:bidi="en-US"/>
        </w:rPr>
        <w:t>The effect of traditional slash and burn agriculture on soil organic matter, nutrient content and microbiota in tropical ecosystems of Papua New Guinea</w:t>
      </w:r>
    </w:p>
    <w:p>
      <w:r>
        <w:rPr>
          <w:rFonts w:eastAsia="Segoe UI" w:cs="Tahoma"/>
          <w:color w:val="auto"/>
          <w:lang w:val="en-US" w:eastAsia="en-US" w:bidi="en-US"/>
        </w:rPr>
      </w:r>
    </w:p>
    <w:p>
      <w:r>
        <w:rPr>
          <w:rFonts w:eastAsia="Segoe UI" w:cs="Tahoma"/>
          <w:b/>
          <w:color w:val="00000A"/>
          <w:lang w:val="en-US" w:eastAsia="en-US" w:bidi="en-US"/>
        </w:rPr>
        <w:t>Jaroslav Kukla</w:t>
      </w:r>
      <w:r>
        <w:rPr>
          <w:rFonts w:eastAsia="Segoe UI" w:cs="Tahoma"/>
          <w:color w:val="00000A"/>
          <w:lang w:val="en-US" w:eastAsia="en-US" w:bidi="en-US"/>
        </w:rPr>
        <w:t>,  Timothy Withfiled, Tomáš Cajthaml, Petr Baldrian, Hana Šimáčková and Jan Frouz</w:t>
      </w:r>
    </w:p>
    <w:p>
      <w:r>
        <w:rPr>
          <w:rFonts w:eastAsia="Segoe UI" w:cs="Tahoma"/>
          <w:color w:val="auto"/>
          <w:lang w:val="en-US" w:eastAsia="en-US" w:bidi="en-US"/>
        </w:rPr>
      </w:r>
    </w:p>
    <w:p>
      <w:r>
        <w:rPr>
          <w:rFonts w:eastAsia="Segoe UI" w:cs="Tahoma"/>
          <w:color w:val="00000A"/>
          <w:lang w:val="en-US" w:eastAsia="en-US" w:bidi="en-US"/>
        </w:rPr>
        <w:t>Land Degradation and Development, in press</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18" w:author="V.Novotny" w:date="2018-09-08T16:12:00Z" w:initials="VN">
    <w:p>
      <w:r>
        <w:rPr>
          <w:rFonts w:eastAsia="Segoe UI" w:cs="Tahoma"/>
          <w:color w:val="00000A"/>
          <w:lang w:val="en-US" w:eastAsia="en-US" w:bidi="en-US"/>
        </w:rPr>
        <w:t>it would be a bit more logical to start, or end, with Control rather than have it in the middle, but since you have this also in Figures we can leave it as such</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19" w:author="V.Novotny" w:date="2018-09-08T15:59:00Z" w:initials="VN">
    <w:p>
      <w:r>
        <w:rPr>
          <w:rFonts w:eastAsia="Segoe UI" w:cs="Tahoma"/>
          <w:color w:val="00000A"/>
          <w:lang w:val="en-US" w:eastAsia="en-US" w:bidi="en-US"/>
        </w:rPr>
        <w:t>only oomycetes? I thought more general fungal spectrum?</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20" w:author="nieznany" w:date="2018-09-23T16:03:10Z" w:initials="">
    <w:p>
      <w:r>
        <w:rPr>
          <w:rFonts w:ascii="Liberation Serif" w:hAnsi="Liberation Serif" w:eastAsia="SimSun" w:cs="Arial"/>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Odpowiedź do V.Novotny (09/08/2018, 15:59): "..."</w:t>
      </w:r>
    </w:p>
    <w:p>
      <w:r>
        <w:rPr>
          <w:rFonts w:eastAsia="Segoe UI" w:cs="Tahoma"/>
          <w:color w:val="auto"/>
          <w:lang w:val="en-US" w:eastAsia="en-US" w:bidi="en-US"/>
        </w:rPr>
      </w:r>
    </w:p>
    <w:p>
      <w:r>
        <w:rPr>
          <w:rFonts w:eastAsia="Segoe UI" w:cs="Tahoma"/>
          <w:color w:val="00000A"/>
          <w:sz w:val="20"/>
          <w:lang w:val="en-GB" w:eastAsia="zh-CN" w:bidi="hi-IN"/>
        </w:rPr>
        <w:t xml:space="preserve">Gullino, M. L. et al. (2010) ‘Mancozeb: Past, Present, and Future’, Plant Disease, 94(9), pp. 1076–1087. doi: 10.1094/PDIS-94-9-1076 reports the effect on </w:t>
      </w:r>
      <w:r>
        <w:rPr>
          <w:rFonts w:eastAsia="Segoe UI" w:cs="Tahoma"/>
          <w:b/>
          <w:color w:val="00000A"/>
          <w:sz w:val="20"/>
          <w:lang w:val="en-GB" w:eastAsia="zh-CN" w:bidi="hi-IN"/>
        </w:rPr>
        <w:t>Oomycetes, Ascomycetes, Deuteromycetes</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21" w:author="V.Novotny" w:date="2018-09-09T00:24:00Z" w:initials="VN">
    <w:p>
      <w:r>
        <w:rPr>
          <w:rFonts w:eastAsia="Segoe UI" w:cs="Tahoma"/>
          <w:color w:val="00000A"/>
          <w:lang w:val="en-US" w:eastAsia="en-US" w:bidi="en-US"/>
        </w:rPr>
        <w:t>probably better than low, “low increased herbivory” sounds confusing – is herbivory low or increased?</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22" w:author="V.Novotny" w:date="2018-09-08T16:06:00Z" w:initials="VN">
    <w:p>
      <w:r>
        <w:rPr>
          <w:rFonts w:eastAsia="Segoe UI" w:cs="Tahoma"/>
          <w:color w:val="00000A"/>
          <w:lang w:val="en-US" w:eastAsia="en-US" w:bidi="en-US"/>
        </w:rPr>
        <w:t>we can include the feeding info there</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23" w:author="V.Novotny" w:date="2018-09-09T00:31:00Z" w:initials="VN">
    <w:p>
      <w:r>
        <w:rPr>
          <w:rFonts w:eastAsia="Segoe UI" w:cs="Tahoma"/>
          <w:color w:val="00000A"/>
          <w:lang w:val="en-US" w:eastAsia="en-US" w:bidi="en-US"/>
        </w:rPr>
        <w:t xml:space="preserve">after this clarification use only SLA and LDMC because using CWM SLA in the text is awkward (and people tend to forget what it means). </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24" w:author="V.Novotny" w:date="2018-09-08T17:04:00Z" w:initials="VN">
    <w:p>
      <w:r>
        <w:rPr>
          <w:rFonts w:eastAsia="Segoe UI" w:cs="Tahoma"/>
          <w:color w:val="00000A"/>
          <w:lang w:val="en-US" w:eastAsia="en-US" w:bidi="en-US"/>
        </w:rPr>
        <w:t>I am not sure I entirely understand the procedure, but is not randomization by 1g increments unrealistic, viz that 1g species population may not be viable as it would not amount to even a single surviving plant (or a plant that we would detect and measure).?</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25" w:author="nieznany" w:date="2018-09-25T14:22:14Z" w:initials="">
    <w:p>
      <w:r>
        <w:rPr>
          <w:rFonts w:ascii="Liberation Serif" w:hAnsi="Liberation Serif" w:eastAsia="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Check if this is what has been done in the code.</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26" w:author="V.Novotny" w:date="2018-09-09T11:58:00Z" w:initials="VN">
    <w:p>
      <w:r>
        <w:rPr>
          <w:rFonts w:eastAsia="Segoe UI" w:cs="Tahoma"/>
          <w:color w:val="00000A"/>
          <w:lang w:val="en-US" w:eastAsia="en-US" w:bidi="en-US"/>
        </w:rPr>
        <w:t>All tables and figures in Supplementary results must be cited in Results (or Methods if it is code etc.) and none should be cited in Discussion – now no supplementary Fig is cited in Results and they are in Discussion</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27" w:author="V.Novotny" w:date="2018-09-08T23:40:00Z" w:initials="VN">
    <w:p>
      <w:r>
        <w:rPr>
          <w:rFonts w:eastAsia="Segoe UI" w:cs="Tahoma"/>
          <w:color w:val="00000A"/>
          <w:lang w:val="en-US" w:eastAsia="en-US" w:bidi="en-US"/>
        </w:rPr>
        <w:t>it would be good dive a bit more description of the vegetation, maybe a few dominants, height, mean biomass etc so the reader has some grasp of how it lookud like, plus there should be some photos of a representative block in the supplementary data</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28" w:author="V.Novotny" w:date="2018-09-08T23:21:00Z" w:initials="VN">
    <w:p>
      <w:r>
        <w:rPr>
          <w:rFonts w:eastAsia="Segoe UI" w:cs="Tahoma"/>
          <w:color w:val="00000A"/>
          <w:lang w:val="en-US" w:eastAsia="en-US" w:bidi="en-US"/>
        </w:rPr>
        <w:t>similarity, or 1-BrayCurtis as BC is a similarity index</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29" w:author="nieznany" w:date="2018-09-25T13:08:08Z" w:initials="">
    <w:p>
      <w:r>
        <w:rPr>
          <w:rFonts w:ascii="Liberation Serif" w:hAnsi="Liberation Serif" w:eastAsia="SimSun" w:cs="Arial"/>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Odpowiedź do V.Novotny (09/08/2018, 23:21): "</w:t>
      </w:r>
      <w:r>
        <w:rPr>
          <w:rFonts w:ascii="Liberation Serif" w:hAnsi="Liberation Serif" w:eastAsia="Segoe U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US" w:eastAsia="en-US" w:bidi="en-US"/>
        </w:rPr>
        <w:t>similarity, or 1-BrayCurtis as BC is a similarity index"</w:t>
      </w:r>
    </w:p>
    <w:p>
      <w:r>
        <w:rPr>
          <w:rFonts w:eastAsia="Segoe UI" w:cs="Tahoma"/>
          <w:color w:val="00000A"/>
          <w:sz w:val="20"/>
          <w:lang w:val="en-US" w:eastAsia="en-US" w:bidi="en-US"/>
        </w:rPr>
        <w:t>I need to check again what have been done in the procedure!</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30" w:author="V.Novotny" w:date="2018-09-08T23:50:00Z" w:initials="VN">
    <w:p>
      <w:r>
        <w:rPr>
          <w:rFonts w:eastAsia="Segoe UI" w:cs="Tahoma"/>
          <w:color w:val="00000A"/>
          <w:lang w:val="en-US" w:eastAsia="en-US" w:bidi="en-US"/>
        </w:rPr>
        <w:t>You may be criticized for considering marginally significant results (with generous alpha 0.1) here since you have done 9 x 5 = 45 analyses (Fig 1), which suggests 2.25 significant and additional 2.25 marginally significant results by chance – and you have 6+8, so fully one third  of the results could be false. This could be serious criticism. I do not know what to do with it, normally I would advise not to test so many plant parameters but that does not solve the problems because the significant results are distributed among all.</w:t>
      </w:r>
    </w:p>
    <w:p>
      <w:r>
        <w:rPr>
          <w:rFonts w:eastAsia="Segoe UI" w:cs="Tahoma"/>
          <w:color w:val="auto"/>
          <w:lang w:val="en-US" w:eastAsia="en-US" w:bidi="en-US"/>
        </w:rPr>
      </w:r>
    </w:p>
    <w:p>
      <w:r>
        <w:rPr>
          <w:rFonts w:eastAsia="Segoe UI" w:cs="Tahoma"/>
          <w:color w:val="00000A"/>
          <w:lang w:val="en-US" w:eastAsia="en-US" w:bidi="en-US"/>
        </w:rPr>
        <w:t xml:space="preserve">I wonder whether you should not perform in addition tom individual mixed models comparing control with a particular treatment also some Anova-type general test of the homogeneity of values between all treatments (incl. the control) for each of the 9 measured plant variables, as a test whether the treatments have any effect at all – presumably the result will be significant in most if not all cases, which leads to the conclusion that biotic factors do have an effect. </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31" w:author="nieznany" w:date="2018-09-23T15:14:32Z" w:initials="">
    <w:p>
      <w:r>
        <w:rPr>
          <w:rFonts w:ascii="Liberation Serif" w:hAnsi="Liberation Serif" w:eastAsia="SimSun" w:cs="Arial"/>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Odpowiedź do V.Novotny (09/08/2018, 23:50): "..."</w:t>
      </w:r>
    </w:p>
    <w:p>
      <w:r>
        <w:rPr>
          <w:rFonts w:eastAsia="Segoe UI" w:cs="Tahoma"/>
          <w:color w:val="00000A"/>
          <w:sz w:val="20"/>
          <w:lang w:val="en-GB" w:eastAsia="zh-CN" w:bidi="hi-IN"/>
        </w:rPr>
        <w:t>In the paper Gelman, A. &amp; Tuerlinckx, F. Computational Statistics (2000) 15: 373.  are stating that confidence intervals are conservative for a Bayesian inference. I think this might be a way to go. It might change the results though.</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32" w:author="V.Novotny" w:date="2018-09-09T00:22:00Z" w:initials="VN">
    <w:p>
      <w:r>
        <w:rPr>
          <w:rFonts w:eastAsia="Segoe UI" w:cs="Tahoma"/>
          <w:color w:val="00000A"/>
          <w:lang w:val="en-US" w:eastAsia="en-US" w:bidi="en-US"/>
        </w:rPr>
        <w:t>I assume other treatments were not significant? If so it should be stated here.</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33" w:author="V.Novotny" w:date="2018-09-09T09:57:00Z" w:initials="VN">
    <w:p>
      <w:r>
        <w:rPr>
          <w:rFonts w:eastAsia="Segoe UI" w:cs="Tahoma"/>
          <w:color w:val="00000A"/>
          <w:lang w:val="en-US" w:eastAsia="en-US" w:bidi="en-US"/>
        </w:rPr>
        <w:t>in ecological papers, authors are given when the species name is mentioned first</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34" w:author="V.Novotny" w:date="2018-09-09T09:41:00Z" w:initials="VN">
    <w:p>
      <w:r>
        <w:rPr>
          <w:rFonts w:eastAsia="Segoe UI" w:cs="Tahoma"/>
          <w:color w:val="00000A"/>
          <w:lang w:val="en-US" w:eastAsia="en-US" w:bidi="en-US"/>
        </w:rPr>
        <w:t>I would use biomass instead, because that is what you measure, productivity is the standing biomass plus losses and we do not measure that – for instance there could be an intense grass phase that completely disappears in the course of experiment, and it is part of productivity but we do not measure it</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35" w:author="V.Novotny" w:date="2018-09-09T09:54:00Z" w:initials="VN">
    <w:p>
      <w:r>
        <w:rPr>
          <w:rFonts w:eastAsia="Segoe UI" w:cs="Tahoma"/>
          <w:color w:val="00000A"/>
          <w:lang w:val="en-US" w:eastAsia="en-US" w:bidi="en-US"/>
        </w:rPr>
        <w:t xml:space="preserve">this – and other supplementary results – must be cited in Results, in Discussion we generally to not refer again to specific figures and tables </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36" w:author="V.Novotny" w:date="2018-09-09T10:45:00Z" w:initials="VN">
    <w:p>
      <w:r>
        <w:rPr>
          <w:rFonts w:eastAsia="Segoe UI" w:cs="Tahoma"/>
          <w:color w:val="00000A"/>
          <w:lang w:val="en-US" w:eastAsia="en-US" w:bidi="en-US"/>
        </w:rPr>
        <w:t>to Results</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37" w:author="V.Novotny" w:date="2018-09-09T11:35:00Z" w:initials="VN">
    <w:p>
      <w:r>
        <w:rPr>
          <w:rFonts w:eastAsia="Segoe UI" w:cs="Tahoma"/>
          <w:color w:val="00000A"/>
          <w:lang w:val="en-US" w:eastAsia="en-US" w:bidi="en-US"/>
        </w:rPr>
        <w:t>the community trait discussion should be inserted here</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38" w:author="V.Novotny" w:date="2018-09-09T11:39:00Z" w:initials="VN">
    <w:p>
      <w:r>
        <w:rPr>
          <w:rFonts w:eastAsia="Segoe UI" w:cs="Tahoma"/>
          <w:color w:val="00000A"/>
          <w:lang w:val="en-US" w:eastAsia="en-US" w:bidi="en-US"/>
        </w:rPr>
        <w:t xml:space="preserve">it is not shown in Fig S3 which is only for trees. Further, discussing plant species changes in H1 and H2 cannot be done without considering preferences of the beetle for individual plants which can be idiosyncratic – see the table I am sending to you, and we can ask Grace to do extra experiments on plant species that you need. </w:t>
      </w:r>
    </w:p>
    <w:p>
      <w:r>
        <w:rPr>
          <w:rFonts w:eastAsia="Segoe UI" w:cs="Tahoma"/>
          <w:color w:val="auto"/>
          <w:lang w:val="en-US" w:eastAsia="en-US" w:bidi="en-US"/>
        </w:rPr>
      </w:r>
    </w:p>
    <w:p>
      <w:r>
        <w:rPr>
          <w:rFonts w:eastAsia="Segoe UI" w:cs="Tahoma"/>
          <w:color w:val="00000A"/>
          <w:lang w:val="en-US" w:eastAsia="en-US" w:bidi="en-US"/>
        </w:rPr>
        <w:t>The idea of d-d effect is interesting and Fig S3 should be discussed but for predator and insecticide treatment; if you want to discuss all plants then you have to show the graphs</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39" w:author="V.Novotny" w:date="2018-09-09T11:47:00Z" w:initials="VN">
    <w:p>
      <w:r>
        <w:rPr>
          <w:rFonts w:eastAsia="Segoe UI" w:cs="Tahoma"/>
          <w:color w:val="00000A"/>
          <w:lang w:val="en-US" w:eastAsia="en-US" w:bidi="en-US"/>
        </w:rPr>
        <w:t>precisely – these are all “marginally significant” and I am wondering whether we should not drop this cathegory altogether (see my comments earlier) – here it really does not make any sense that H1 has no effect on plant biomass or herbivory but it has effect on richness and evenness, while H2 has (as expected) effect on biomass, stem density and herbivory BUT not on diversity</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40" w:author="V.Novotny" w:date="2018-09-09T12:00:00Z" w:initials="VN">
    <w:p>
      <w:r>
        <w:rPr>
          <w:rFonts w:eastAsia="Segoe UI" w:cs="Tahoma"/>
          <w:color w:val="00000A"/>
          <w:lang w:val="en-US" w:eastAsia="en-US" w:bidi="en-US"/>
        </w:rPr>
        <w:t xml:space="preserve">these changes in individual species are not reported in Results; </w:t>
      </w:r>
    </w:p>
    <w:p>
      <w:r>
        <w:rPr>
          <w:rFonts w:eastAsia="Segoe UI" w:cs="Tahoma"/>
          <w:color w:val="auto"/>
          <w:lang w:val="en-US" w:eastAsia="en-US" w:bidi="en-US"/>
        </w:rPr>
      </w:r>
    </w:p>
    <w:p>
      <w:r>
        <w:rPr>
          <w:rFonts w:eastAsia="Segoe UI" w:cs="Tahoma"/>
          <w:color w:val="00000A"/>
          <w:lang w:val="en-US" w:eastAsia="en-US" w:bidi="en-US"/>
        </w:rPr>
        <w:t>Melanolepis was not preferred host of Oribius, we would need to test it on Melochia and Pipturus which Grace can quickly do</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41" w:author="V.Novotny" w:date="2018-09-09T12:04:00Z" w:initials="VN">
    <w:p>
      <w:r>
        <w:rPr>
          <w:rFonts w:eastAsia="Segoe UI" w:cs="Tahoma"/>
          <w:color w:val="00000A"/>
          <w:lang w:val="en-US" w:eastAsia="en-US" w:bidi="en-US"/>
        </w:rPr>
        <w:t>where are these numbers coming from?</w:t>
      </w:r>
    </w:p>
    <w:p>
      <w:r>
        <w:rPr>
          <w:rFonts w:eastAsia="Segoe UI" w:cs="Tahoma"/>
          <w:color w:val="auto"/>
          <w:lang w:val="en-US" w:eastAsia="en-US" w:bidi="en-US"/>
        </w:rPr>
      </w:r>
    </w:p>
    <w:p>
      <w:r>
        <w:rPr>
          <w:rFonts w:eastAsia="Segoe UI" w:cs="Tahoma"/>
          <w:color w:val="00000A"/>
          <w:lang w:val="en-US" w:eastAsia="en-US" w:bidi="en-US"/>
        </w:rPr>
        <w:t>the whole Discussion has to be rewritten so that you do not report new results in it, this all has to happen in Results</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42" w:author="V.Novotny" w:date="2018-09-09T12:27:00Z" w:initials="VN">
    <w:p>
      <w:r>
        <w:rPr>
          <w:rFonts w:eastAsia="Segoe UI" w:cs="Tahoma"/>
          <w:color w:val="00000A"/>
          <w:lang w:val="en-US" w:eastAsia="en-US" w:bidi="en-US"/>
        </w:rPr>
        <w:t>I do not think we need to speculate here about intermediate predators (at least until you can show this is the case from your insect data) considering that the insecticide treatment found herbivores irrelevant – and the predator exclosures are kind of less efficient insecticide treatment</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43" w:author="V.Novotny" w:date="2018-09-09T12:32:00Z" w:initials="VN">
    <w:p>
      <w:r>
        <w:rPr>
          <w:rFonts w:eastAsia="Segoe UI" w:cs="Tahoma"/>
          <w:color w:val="00000A"/>
          <w:lang w:val="en-US" w:eastAsia="en-US" w:bidi="en-US"/>
        </w:rPr>
        <w:t xml:space="preserve">that has been already stated earlier </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44" w:author="V.Novotny" w:date="2018-09-09T12:33:00Z" w:initials="VN">
    <w:p>
      <w:r>
        <w:rPr>
          <w:rFonts w:eastAsia="Segoe UI" w:cs="Tahoma"/>
          <w:color w:val="00000A"/>
          <w:lang w:val="en-US" w:eastAsia="en-US" w:bidi="en-US"/>
        </w:rPr>
        <w:t>to Results</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45" w:author="V.Novotny" w:date="2018-09-09T12:34:00Z" w:initials="VN">
    <w:p>
      <w:r>
        <w:rPr>
          <w:rFonts w:eastAsia="Segoe UI" w:cs="Tahoma"/>
          <w:color w:val="00000A"/>
          <w:lang w:val="en-US" w:eastAsia="en-US" w:bidi="en-US"/>
        </w:rPr>
        <w:t>this is pure speculation, if you have the data and want to use them here then do so if not do not go into such speculations on body size</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46" w:author="V.Novotny" w:date="2018-09-09T11:34:00Z" w:initials="VN">
    <w:p>
      <w:r>
        <w:rPr>
          <w:rFonts w:eastAsia="Segoe UI" w:cs="Tahoma"/>
          <w:color w:val="00000A"/>
          <w:lang w:val="en-US" w:eastAsia="en-US" w:bidi="en-US"/>
        </w:rPr>
        <w:t>this section should go above to the section on I treatment</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47" w:author="V.Novotny" w:date="2018-09-09T10:59:00Z" w:initials="VN">
    <w:p>
      <w:r>
        <w:rPr>
          <w:rFonts w:eastAsia="Segoe UI" w:cs="Tahoma"/>
          <w:color w:val="00000A"/>
          <w:lang w:val="en-US" w:eastAsia="en-US" w:bidi="en-US"/>
        </w:rPr>
        <w:t>this applies to changes within individual plants, not changes in species composition of plants, therefore somewhat irrelevant here</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48" w:author="V.Novotny" w:date="2018-09-09T11:05:00Z" w:initials="VN">
    <w:p>
      <w:r>
        <w:rPr>
          <w:rFonts w:eastAsia="Segoe UI" w:cs="Tahoma"/>
          <w:color w:val="00000A"/>
          <w:lang w:val="en-US" w:eastAsia="en-US" w:bidi="en-US"/>
        </w:rPr>
        <w:t xml:space="preserve">I do not think apparent competition would work here – it assumes herbivores are really important so avoiding them benefits plants but we reject that in discussion of the plant biomass and stem density effects. </w:t>
      </w:r>
    </w:p>
    <w:p>
      <w:r>
        <w:rPr>
          <w:rFonts w:eastAsia="Segoe UI" w:cs="Tahoma"/>
          <w:color w:val="auto"/>
          <w:lang w:val="en-US" w:eastAsia="en-US" w:bidi="en-US"/>
        </w:rPr>
      </w:r>
    </w:p>
    <w:p>
      <w:r>
        <w:rPr>
          <w:rFonts w:eastAsia="Segoe UI" w:cs="Tahoma"/>
          <w:color w:val="00000A"/>
          <w:lang w:val="en-US" w:eastAsia="en-US" w:bidi="en-US"/>
        </w:rPr>
        <w:t>Also, you suggest that in the presence of herbivores plants should have high SLA and be thus attractive to herbivores – but that would not be beneficial for that under apparent competition scenario either</w:t>
      </w:r>
    </w:p>
    <w:p>
      <w:r>
        <w:rPr>
          <w:rFonts w:eastAsia="Segoe UI" w:cs="Tahoma"/>
          <w:color w:val="auto"/>
          <w:lang w:val="en-US" w:eastAsia="en-US" w:bidi="en-US"/>
        </w:rPr>
      </w:r>
    </w:p>
    <w:p>
      <w:r>
        <w:rPr>
          <w:rFonts w:eastAsia="Segoe UI" w:cs="Tahoma"/>
          <w:color w:val="00000A"/>
          <w:lang w:val="en-US" w:eastAsia="en-US" w:bidi="en-US"/>
        </w:rPr>
        <w:t xml:space="preserve">Herbivore-free plants should have higher SLA because (i) in the absence of herbivores they can more intensely focus on competition for light, (ii) herbivores are not eating high SLA plants. So there is both herbivore-based and plant-based argument for higher SLA for insecticide treatment (or at least no effect in case herbivores do not matter) and it is mystery why it did not happen – maybe we should present it as such.  </w:t>
      </w:r>
    </w:p>
    <w:p>
      <w:r>
        <w:rPr>
          <w:rFonts w:eastAsia="Segoe UI" w:cs="Tahoma"/>
          <w:color w:val="auto"/>
          <w:lang w:val="en-US" w:eastAsia="en-US" w:bidi="en-US"/>
        </w:rPr>
      </w:r>
    </w:p>
    <w:p>
      <w:r>
        <w:rPr>
          <w:rFonts w:eastAsia="Segoe UI" w:cs="Tahoma"/>
          <w:color w:val="00000A"/>
          <w:lang w:val="en-US" w:eastAsia="en-US" w:bidi="en-US"/>
        </w:rPr>
        <w:t>Can you investigate the mechanism for this – is it due a few plant species and which ones? If this is caused by Pipturus vs Melanolepis we could explain it as disconnect between generally assumed correlation of palatability and SLA in this particular vegetation.</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49" w:author="V.Novotny" w:date="2018-09-09T12:58:00Z" w:initials="VN">
    <w:p>
      <w:r>
        <w:rPr>
          <w:rFonts w:eastAsia="Segoe UI" w:cs="Tahoma"/>
          <w:color w:val="00000A"/>
          <w:lang w:val="en-US" w:eastAsia="en-US" w:bidi="en-US"/>
        </w:rPr>
        <w:t>again we have a problem here because the effect is seen when we exclude herbivores, and also when we “add” herbivores by excluding predators...</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50" w:author="V.Novotny" w:date="2018-09-09T13:21:00Z" w:initials="VN">
    <w:p>
      <w:r>
        <w:rPr>
          <w:rFonts w:eastAsia="Segoe UI" w:cs="Tahoma"/>
          <w:color w:val="00000A"/>
          <w:lang w:val="en-US" w:eastAsia="en-US" w:bidi="en-US"/>
        </w:rPr>
        <w:t>there are tens of typos like this in the MS that I expect next time to be corrected using spellchecker before sending the MS for comments</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51" w:author="V.Novotny" w:date="2018-09-09T13:22:00Z" w:initials="VN">
    <w:p>
      <w:r>
        <w:rPr>
          <w:rFonts w:eastAsia="Segoe UI" w:cs="Tahoma"/>
          <w:color w:val="00000A"/>
          <w:lang w:val="en-US" w:eastAsia="en-US" w:bidi="en-US"/>
        </w:rPr>
        <w:t>again example of something that belongs to Results</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52" w:author="V.Novotny" w:date="2018-09-09T13:20:00Z" w:initials="VN">
    <w:p>
      <w:r>
        <w:rPr>
          <w:rFonts w:eastAsia="Segoe UI" w:cs="Tahoma"/>
          <w:color w:val="00000A"/>
          <w:lang w:val="en-US" w:eastAsia="en-US" w:bidi="en-US"/>
        </w:rPr>
        <w:t xml:space="preserve">so why did we use it and not the other fungicide that worked? </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53" w:author="V.Novotny" w:date="2018-09-09T13:23:00Z" w:initials="VN">
    <w:p>
      <w:r>
        <w:rPr>
          <w:rFonts w:eastAsia="Segoe UI" w:cs="Tahoma"/>
          <w:color w:val="00000A"/>
          <w:lang w:val="en-US" w:eastAsia="en-US" w:bidi="en-US"/>
        </w:rPr>
        <w:t>the previous paragraph works as conclusions</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54" w:author="V.Novotny" w:date="2018-09-08T14:08:00Z" w:initials="VN">
    <w:p>
      <w:r>
        <w:rPr>
          <w:rFonts w:eastAsia="Segoe UI" w:cs="Tahoma"/>
          <w:color w:val="00000A"/>
          <w:lang w:val="en-US" w:eastAsia="en-US" w:bidi="en-US"/>
        </w:rPr>
        <w:t xml:space="preserve">this ad hoc approach may irritate reviewers; better to decide consistently exclude the plot then maybe mention where it affected the results </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55" w:author="V.Novotny" w:date="2018-09-08T14:00:00Z" w:initials="VN">
    <w:p>
      <w:r>
        <w:rPr>
          <w:rFonts w:eastAsia="Segoe UI" w:cs="Tahoma"/>
          <w:color w:val="00000A"/>
          <w:lang w:val="en-US" w:eastAsia="en-US" w:bidi="en-US"/>
        </w:rPr>
        <w:t>author name only when the species mentioned for the first time</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56" w:author="V.Novotny" w:date="2018-09-08T13:55:00Z" w:initials="VN">
    <w:p>
      <w:r>
        <w:rPr>
          <w:rFonts w:eastAsia="Segoe UI" w:cs="Tahoma"/>
          <w:color w:val="00000A"/>
          <w:lang w:val="en-US" w:eastAsia="en-US" w:bidi="en-US"/>
        </w:rPr>
        <w:t>more precise as “tree” as it can also include shrubs</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 w:id="57" w:author="V.Novotny" w:date="2018-09-08T13:45:00Z" w:initials="VN">
    <w:p>
      <w:r>
        <w:rPr>
          <w:rFonts w:eastAsia="Segoe UI" w:cs="Tahoma"/>
          <w:color w:val="00000A"/>
          <w:lang w:val="en-US" w:eastAsia="en-US" w:bidi="en-US"/>
        </w:rPr>
        <w:t>either explain F, I, ... treatments or refer ti where they are explained</w:t>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p>
      <w:r>
        <w:rPr>
          <w:rFonts w:eastAsia="Segoe UI" w:cs="Tahoma"/>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roman"/>
    <w:pitch w:val="variable"/>
  </w:font>
  <w:font w:name="Liberation Mono">
    <w:altName w:val="Courier New"/>
    <w:charset w:val="ee"/>
    <w:family w:val="roman"/>
    <w:pitch w:val="variable"/>
  </w:font>
  <w:font w:name="Segoe UI">
    <w:charset w:val="ee"/>
    <w:family w:val="roman"/>
    <w:pitch w:val="variable"/>
  </w:font>
  <w:font w:name="Liberation Sans">
    <w:altName w:val="Arial"/>
    <w:charset w:val="ee"/>
    <w:family w:val="roman"/>
    <w:pitch w:val="variable"/>
  </w:font>
  <w:font w:name="Times New Roman">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settings.xml><?xml version="1.0" encoding="utf-8"?>
<w:settings xmlns:w="http://schemas.openxmlformats.org/wordprocessingml/2006/main">
  <w:zoom w:percent="95"/>
  <w:trackRevisions/>
  <w:defaultTabStop w:val="648"/>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jc w:val="left"/>
    </w:pPr>
    <w:rPr>
      <w:rFonts w:ascii="Liberation Serif" w:hAnsi="Liberation Serif" w:eastAsia="SimSun" w:cs="Arial"/>
      <w:color w:val="00000A"/>
      <w:sz w:val="24"/>
      <w:szCs w:val="24"/>
      <w:lang w:val="en-US" w:eastAsia="zh-CN" w:bidi="hi-IN"/>
    </w:rPr>
  </w:style>
  <w:style w:type="paragraph" w:styleId="Nagwek1">
    <w:name w:val="Heading 1"/>
    <w:basedOn w:val="Nagwek"/>
    <w:qFormat/>
    <w:pPr>
      <w:outlineLvl w:val="0"/>
    </w:pPr>
    <w:rPr/>
  </w:style>
  <w:style w:type="paragraph" w:styleId="Nagwek2">
    <w:name w:val="Heading 2"/>
    <w:basedOn w:val="Nagwek"/>
    <w:qFormat/>
    <w:pPr>
      <w:outlineLvl w:val="1"/>
    </w:pPr>
    <w:rPr/>
  </w:style>
  <w:style w:type="character" w:styleId="DefaultParagraphFont" w:default="1">
    <w:name w:val="Default Paragraph Font"/>
    <w:uiPriority w:val="1"/>
    <w:semiHidden/>
    <w:unhideWhenUsed/>
    <w:qFormat/>
    <w:rPr/>
  </w:style>
  <w:style w:type="character" w:styleId="Czeinternetowe" w:customStyle="1">
    <w:name w:val="Łącze internetowe"/>
    <w:rPr>
      <w:color w:val="000080"/>
      <w:u w:val="single"/>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character" w:styleId="Numeracjawierszy" w:customStyle="1">
    <w:name w:val="Numeracja wierszy"/>
    <w:rPr/>
  </w:style>
  <w:style w:type="character" w:styleId="Tekstrdowy" w:customStyle="1">
    <w:name w:val="Tekst źródłowy"/>
    <w:qFormat/>
    <w:rPr>
      <w:rFonts w:ascii="Liberation Mono" w:hAnsi="Liberation Mono" w:eastAsia="NSimSun" w:cs="Liberation Mono"/>
    </w:rPr>
  </w:style>
  <w:style w:type="character" w:styleId="Linenumber">
    <w:name w:val="line number"/>
    <w:basedOn w:val="DefaultParagraphFont"/>
    <w:uiPriority w:val="99"/>
    <w:semiHidden/>
    <w:unhideWhenUsed/>
    <w:qFormat/>
    <w:rsid w:val="002b7a92"/>
    <w:rPr/>
  </w:style>
  <w:style w:type="character" w:styleId="Annotationreference">
    <w:name w:val="annotation reference"/>
    <w:basedOn w:val="DefaultParagraphFont"/>
    <w:uiPriority w:val="99"/>
    <w:semiHidden/>
    <w:unhideWhenUsed/>
    <w:qFormat/>
    <w:rsid w:val="002b7a92"/>
    <w:rPr>
      <w:sz w:val="16"/>
      <w:szCs w:val="16"/>
    </w:rPr>
  </w:style>
  <w:style w:type="character" w:styleId="CommentTextChar" w:customStyle="1">
    <w:name w:val="Comment Text Char"/>
    <w:basedOn w:val="DefaultParagraphFont"/>
    <w:link w:val="CommentText"/>
    <w:uiPriority w:val="99"/>
    <w:semiHidden/>
    <w:qFormat/>
    <w:rsid w:val="002b7a92"/>
    <w:rPr>
      <w:rFonts w:cs="Mangal"/>
      <w:color w:val="00000A"/>
      <w:szCs w:val="18"/>
    </w:rPr>
  </w:style>
  <w:style w:type="character" w:styleId="CommentSubjectChar" w:customStyle="1">
    <w:name w:val="Comment Subject Char"/>
    <w:basedOn w:val="CommentTextChar"/>
    <w:link w:val="CommentSubject"/>
    <w:uiPriority w:val="99"/>
    <w:semiHidden/>
    <w:qFormat/>
    <w:rsid w:val="002b7a92"/>
    <w:rPr>
      <w:rFonts w:cs="Mangal"/>
      <w:b/>
      <w:bCs/>
      <w:color w:val="00000A"/>
      <w:szCs w:val="18"/>
    </w:rPr>
  </w:style>
  <w:style w:type="character" w:styleId="BalloonTextChar" w:customStyle="1">
    <w:name w:val="Balloon Text Char"/>
    <w:basedOn w:val="DefaultParagraphFont"/>
    <w:link w:val="BalloonText"/>
    <w:uiPriority w:val="99"/>
    <w:semiHidden/>
    <w:qFormat/>
    <w:rsid w:val="002b7a92"/>
    <w:rPr>
      <w:rFonts w:ascii="Segoe UI" w:hAnsi="Segoe UI" w:cs="Mangal"/>
      <w:color w:val="00000A"/>
      <w:sz w:val="18"/>
      <w:szCs w:val="16"/>
    </w:rPr>
  </w:style>
  <w:style w:type="paragraph" w:styleId="Nagwek" w:customStyle="1">
    <w:name w:val="Nagłówek"/>
    <w:basedOn w:val="Normal"/>
    <w:next w:val="Tretekstu"/>
    <w:qFormat/>
    <w:pPr>
      <w:keepNext/>
      <w:spacing w:before="240" w:after="120"/>
    </w:pPr>
    <w:rPr>
      <w:rFonts w:ascii="Liberation Sans" w:hAnsi="Liberation Sans" w:eastAsia="Microsoft YaHei"/>
      <w:sz w:val="28"/>
      <w:szCs w:val="28"/>
    </w:rPr>
  </w:style>
  <w:style w:type="paragraph" w:styleId="Tretekstu">
    <w:name w:val="Body Text"/>
    <w:basedOn w:val="Normal"/>
    <w:pPr>
      <w:spacing w:lineRule="auto" w:line="480" w:before="0" w:after="140"/>
    </w:pPr>
    <w:rPr/>
  </w:style>
  <w:style w:type="paragraph" w:styleId="Lista">
    <w:name w:val="List"/>
    <w:basedOn w:val="Tretekstu"/>
    <w:pPr/>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style>
  <w:style w:type="paragraph" w:styleId="Caption">
    <w:name w:val="caption"/>
    <w:basedOn w:val="Normal"/>
    <w:qFormat/>
    <w:pPr>
      <w:suppressLineNumbers/>
      <w:spacing w:before="120" w:after="120"/>
    </w:pPr>
    <w:rPr>
      <w:i/>
      <w:iCs/>
    </w:rPr>
  </w:style>
  <w:style w:type="paragraph" w:styleId="Tekstwstpniesformatowany" w:customStyle="1">
    <w:name w:val="Tekst wstępnie sformatowany"/>
    <w:basedOn w:val="Normal"/>
    <w:qFormat/>
    <w:pPr/>
    <w:rPr/>
  </w:style>
  <w:style w:type="paragraph" w:styleId="Zawartotabeli" w:customStyle="1">
    <w:name w:val="Zawartość tabeli"/>
    <w:basedOn w:val="Normal"/>
    <w:qFormat/>
    <w:pPr/>
    <w:rPr/>
  </w:style>
  <w:style w:type="paragraph" w:styleId="Stopka">
    <w:name w:val="Footer"/>
    <w:basedOn w:val="Normal"/>
    <w:pPr>
      <w:suppressLineNumbers/>
    </w:pPr>
    <w:rPr/>
  </w:style>
  <w:style w:type="paragraph" w:styleId="Gwka">
    <w:name w:val="Header"/>
    <w:basedOn w:val="Normal"/>
    <w:pPr>
      <w:suppressLineNumbers/>
    </w:pPr>
    <w:rPr/>
  </w:style>
  <w:style w:type="paragraph" w:styleId="Nagweklisty" w:customStyle="1">
    <w:name w:val="Nagłówek listy"/>
    <w:basedOn w:val="Normal"/>
    <w:qFormat/>
    <w:pPr/>
    <w:rPr/>
  </w:style>
  <w:style w:type="paragraph" w:styleId="Zawartolisty" w:customStyle="1">
    <w:name w:val="Zawartość listy"/>
    <w:basedOn w:val="Normal"/>
    <w:qFormat/>
    <w:pPr/>
    <w:rPr/>
  </w:style>
  <w:style w:type="paragraph" w:styleId="Nagwektabeli" w:customStyle="1">
    <w:name w:val="Nagłówek tabeli"/>
    <w:basedOn w:val="Zawartotabeli"/>
    <w:qFormat/>
    <w:pPr/>
    <w:rPr/>
  </w:style>
  <w:style w:type="paragraph" w:styleId="Annotationtext">
    <w:name w:val="annotation text"/>
    <w:basedOn w:val="Normal"/>
    <w:link w:val="CommentTextChar"/>
    <w:uiPriority w:val="99"/>
    <w:semiHidden/>
    <w:unhideWhenUsed/>
    <w:qFormat/>
    <w:rsid w:val="002b7a92"/>
    <w:pPr/>
    <w:rPr>
      <w:rFonts w:cs="Mangal"/>
      <w:sz w:val="20"/>
      <w:szCs w:val="18"/>
    </w:rPr>
  </w:style>
  <w:style w:type="paragraph" w:styleId="Annotationsubject">
    <w:name w:val="annotation subject"/>
    <w:basedOn w:val="Annotationtext"/>
    <w:link w:val="CommentSubjectChar"/>
    <w:uiPriority w:val="99"/>
    <w:semiHidden/>
    <w:unhideWhenUsed/>
    <w:qFormat/>
    <w:rsid w:val="002b7a92"/>
    <w:pPr/>
    <w:rPr>
      <w:b/>
      <w:bCs/>
    </w:rPr>
  </w:style>
  <w:style w:type="paragraph" w:styleId="BalloonText">
    <w:name w:val="Balloon Text"/>
    <w:basedOn w:val="Normal"/>
    <w:link w:val="BalloonTextChar"/>
    <w:uiPriority w:val="99"/>
    <w:semiHidden/>
    <w:unhideWhenUsed/>
    <w:qFormat/>
    <w:rsid w:val="002b7a92"/>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12205</TotalTime>
  <Application>LibreOffice/5.1.2.2$Windows_x86 LibreOffice_project/d3bf12ecb743fc0d20e0be0c58ca359301eb705f</Application>
  <Pages>28</Pages>
  <Words>6827</Words>
  <Characters>38471</Characters>
  <CharactersWithSpaces>45232</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2018-10-12T11:41:37Z</dcterms:modified>
  <cp:revision>1282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